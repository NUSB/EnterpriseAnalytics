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5823" w14:textId="77777777" w:rsidR="006B6FFA" w:rsidRDefault="00524B16" w:rsidP="00F0748A">
      <w:pPr>
        <w:spacing w:line="360" w:lineRule="auto"/>
        <w:ind w:firstLine="850"/>
        <w:rPr>
          <w:rStyle w:val="af1"/>
        </w:rPr>
      </w:pPr>
      <w:r w:rsidRPr="00C13E07">
        <w:rPr>
          <w:rFonts w:ascii="Times New Roman" w:hAnsi="Times New Roman" w:cs="Times New Roman"/>
          <w:sz w:val="28"/>
          <w:lang w:val="ru-RU"/>
        </w:rPr>
        <w:br w:type="page"/>
      </w:r>
      <w:r w:rsidR="00C13E07">
        <w:rPr>
          <w:rFonts w:ascii="Times New Roman" w:hAnsi="Times New Roman" w:cs="Times New Roman"/>
          <w:sz w:val="28"/>
          <w:lang w:val="uk-UA"/>
        </w:rPr>
        <w:lastRenderedPageBreak/>
        <w:t>Мета: навчитися розробляти</w:t>
      </w:r>
      <w:r w:rsidR="00C13E07" w:rsidRPr="00C13E07">
        <w:rPr>
          <w:rStyle w:val="af1"/>
        </w:rPr>
        <w:t xml:space="preserve"> Project Backlog</w:t>
      </w:r>
      <w:r w:rsidR="00C13E07">
        <w:rPr>
          <w:rStyle w:val="af1"/>
        </w:rPr>
        <w:t xml:space="preserve">, та планувати процесс виконання проекту. </w:t>
      </w:r>
    </w:p>
    <w:p w14:paraId="7B52F979" w14:textId="77777777" w:rsidR="00C13E07" w:rsidRDefault="00C13E07" w:rsidP="00C13E07">
      <w:pPr>
        <w:spacing w:line="360" w:lineRule="auto"/>
        <w:ind w:firstLine="850"/>
        <w:jc w:val="center"/>
        <w:rPr>
          <w:rStyle w:val="af1"/>
        </w:rPr>
      </w:pPr>
      <w:r>
        <w:rPr>
          <w:rStyle w:val="af1"/>
        </w:rPr>
        <w:t>Завдання</w:t>
      </w:r>
    </w:p>
    <w:p w14:paraId="39399117" w14:textId="0778CC67" w:rsidR="00C13E07" w:rsidRPr="00C13E07" w:rsidRDefault="00C13E07" w:rsidP="00FC2AC4">
      <w:pPr>
        <w:pStyle w:val="af0"/>
      </w:pPr>
      <w:r>
        <w:t>К</w:t>
      </w:r>
      <w:r w:rsidRPr="00C13E07">
        <w:t xml:space="preserve">омандно розробити </w:t>
      </w:r>
      <w:r w:rsidRPr="00C64373">
        <w:rPr>
          <w:lang w:val="en-US"/>
        </w:rPr>
        <w:t>Project</w:t>
      </w:r>
      <w:r w:rsidRPr="00C13E07">
        <w:t xml:space="preserve"> </w:t>
      </w:r>
      <w:r w:rsidRPr="00C64373">
        <w:rPr>
          <w:lang w:val="en-US"/>
        </w:rPr>
        <w:t>Backlog</w:t>
      </w:r>
      <w:r w:rsidRPr="00C13E07">
        <w:t xml:space="preserve">, розбити задачі на спринти та скласти для кожного з них </w:t>
      </w:r>
      <w:r w:rsidRPr="00C64373">
        <w:rPr>
          <w:lang w:val="en-US"/>
        </w:rPr>
        <w:t>Sprint</w:t>
      </w:r>
      <w:r w:rsidRPr="00C13E07">
        <w:t xml:space="preserve"> </w:t>
      </w:r>
      <w:r w:rsidRPr="00C64373">
        <w:rPr>
          <w:lang w:val="en-US"/>
        </w:rPr>
        <w:t>Backlog</w:t>
      </w:r>
      <w:r>
        <w:t>.</w:t>
      </w:r>
    </w:p>
    <w:p w14:paraId="707FFC30" w14:textId="77777777" w:rsidR="00C13E07" w:rsidRDefault="00C13E07" w:rsidP="00C13E07">
      <w:pPr>
        <w:pStyle w:val="af0"/>
        <w:jc w:val="center"/>
        <w:rPr>
          <w:ins w:id="0" w:author="Yuri Panasenco" w:date="2017-11-24T05:13:00Z"/>
        </w:rPr>
      </w:pPr>
      <w:r>
        <w:t>Виконання роботи</w:t>
      </w:r>
    </w:p>
    <w:p w14:paraId="78FABFA9" w14:textId="77777777" w:rsidR="00C13E07" w:rsidRDefault="00C13E07" w:rsidP="00C13E07">
      <w:pPr>
        <w:pStyle w:val="af0"/>
        <w:rPr>
          <w:ins w:id="1" w:author="Yuri Panasenco" w:date="2017-11-24T05:14:00Z"/>
        </w:rPr>
        <w:pPrChange w:id="2" w:author="Yuri Panasenco" w:date="2017-11-24T05:14:00Z">
          <w:pPr>
            <w:pStyle w:val="af0"/>
            <w:jc w:val="center"/>
          </w:pPr>
        </w:pPrChange>
      </w:pPr>
      <w:ins w:id="3" w:author="Yuri Panasenco" w:date="2017-11-24T05:14:00Z">
        <w:r>
          <w:t xml:space="preserve">Відповідно до завдання було розроблено </w:t>
        </w:r>
        <w:r w:rsidRPr="00C64373">
          <w:rPr>
            <w:lang w:val="en-US"/>
          </w:rPr>
          <w:t>Project</w:t>
        </w:r>
        <w:r w:rsidRPr="00C13E07">
          <w:t xml:space="preserve"> </w:t>
        </w:r>
        <w:r w:rsidRPr="00C64373">
          <w:rPr>
            <w:lang w:val="en-US"/>
          </w:rPr>
          <w:t>Backlog</w:t>
        </w:r>
        <w:r>
          <w:t xml:space="preserve"> ті представлено в таблиці 1. </w:t>
        </w:r>
      </w:ins>
    </w:p>
    <w:p w14:paraId="4697AAE8" w14:textId="77777777" w:rsidR="00C13E07" w:rsidRDefault="00C13E07" w:rsidP="00C13E07">
      <w:pPr>
        <w:pStyle w:val="af0"/>
        <w:rPr>
          <w:ins w:id="4" w:author="Yuri Panasenco" w:date="2017-11-24T05:14:00Z"/>
          <w:lang w:val="en-US"/>
        </w:rPr>
        <w:pPrChange w:id="5" w:author="Yuri Panasenco" w:date="2017-11-24T05:14:00Z">
          <w:pPr>
            <w:pStyle w:val="af0"/>
            <w:jc w:val="center"/>
          </w:pPr>
        </w:pPrChange>
      </w:pPr>
      <w:ins w:id="6" w:author="Yuri Panasenco" w:date="2017-11-24T05:14:00Z">
        <w:r>
          <w:t xml:space="preserve">Таблиця 1 - </w:t>
        </w:r>
        <w:r w:rsidRPr="00C64373">
          <w:rPr>
            <w:lang w:val="en-US"/>
          </w:rPr>
          <w:t>Project</w:t>
        </w:r>
        <w:r w:rsidRPr="00C13E07">
          <w:t xml:space="preserve"> </w:t>
        </w:r>
        <w:r w:rsidRPr="00C64373">
          <w:rPr>
            <w:lang w:val="en-US"/>
          </w:rPr>
          <w:t>Backlog</w:t>
        </w:r>
      </w:ins>
    </w:p>
    <w:tbl>
      <w:tblPr>
        <w:tblStyle w:val="ad"/>
        <w:tblW w:w="0" w:type="auto"/>
        <w:tblInd w:w="846" w:type="dxa"/>
        <w:tblLook w:val="04A0" w:firstRow="1" w:lastRow="0" w:firstColumn="1" w:lastColumn="0" w:noHBand="0" w:noVBand="1"/>
        <w:tblPrChange w:id="7" w:author="Yuri Panasenco" w:date="2017-11-24T06:13:00Z">
          <w:tblPr>
            <w:tblStyle w:val="a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51"/>
        <w:gridCol w:w="1560"/>
        <w:gridCol w:w="1416"/>
        <w:gridCol w:w="4301"/>
        <w:gridCol w:w="765"/>
        <w:gridCol w:w="30"/>
        <w:tblGridChange w:id="8">
          <w:tblGrid>
            <w:gridCol w:w="562"/>
            <w:gridCol w:w="1560"/>
            <w:gridCol w:w="1085"/>
            <w:gridCol w:w="4443"/>
            <w:gridCol w:w="765"/>
          </w:tblGrid>
        </w:tblGridChange>
      </w:tblGrid>
      <w:tr w:rsidR="00A1127D" w:rsidRPr="00C13E07" w14:paraId="00C2BF43" w14:textId="77777777" w:rsidTr="00A1127D">
        <w:trPr>
          <w:gridAfter w:val="1"/>
          <w:wAfter w:w="30" w:type="dxa"/>
          <w:ins w:id="9" w:author="Yuri Panasenco" w:date="2017-11-24T05:15:00Z"/>
        </w:trPr>
        <w:tc>
          <w:tcPr>
            <w:tcW w:w="851" w:type="dxa"/>
            <w:tcPrChange w:id="10" w:author="Yuri Panasenco" w:date="2017-11-24T06:13:00Z">
              <w:tcPr>
                <w:tcW w:w="562" w:type="dxa"/>
              </w:tcPr>
            </w:tcPrChange>
          </w:tcPr>
          <w:p w14:paraId="43847181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11" w:author="Yuri Panasenco" w:date="2017-11-24T05:15:00Z"/>
                <w:rFonts w:cs="Times New Roman"/>
                <w:sz w:val="24"/>
                <w:szCs w:val="24"/>
                <w:lang w:val="en-US"/>
                <w:rPrChange w:id="12" w:author="Yuri Panasenco" w:date="2017-11-24T05:16:00Z">
                  <w:rPr>
                    <w:ins w:id="13" w:author="Yuri Panasenco" w:date="2017-11-24T05:15:00Z"/>
                  </w:rPr>
                </w:rPrChange>
              </w:rPr>
              <w:pPrChange w:id="14" w:author="Yuri Panasenco" w:date="2017-11-24T05:16:00Z">
                <w:pPr>
                  <w:pStyle w:val="af0"/>
                  <w:ind w:firstLine="0"/>
                </w:pPr>
              </w:pPrChange>
            </w:pPr>
            <w:ins w:id="15" w:author="Yuri Panasenco" w:date="2017-11-24T05:15:00Z">
              <w:r w:rsidRPr="00C13E07">
                <w:rPr>
                  <w:rFonts w:cs="Times New Roman"/>
                  <w:sz w:val="24"/>
                  <w:szCs w:val="24"/>
                  <w:lang w:val="en-US"/>
                  <w:rPrChange w:id="16" w:author="Yuri Panasenco" w:date="2017-11-24T05:16:00Z">
                    <w:rPr>
                      <w:lang w:val="en-US"/>
                    </w:rPr>
                  </w:rPrChange>
                </w:rPr>
                <w:t>Id</w:t>
              </w:r>
            </w:ins>
          </w:p>
        </w:tc>
        <w:tc>
          <w:tcPr>
            <w:tcW w:w="1560" w:type="dxa"/>
            <w:tcPrChange w:id="17" w:author="Yuri Panasenco" w:date="2017-11-24T06:13:00Z">
              <w:tcPr>
                <w:tcW w:w="1560" w:type="dxa"/>
              </w:tcPr>
            </w:tcPrChange>
          </w:tcPr>
          <w:p w14:paraId="4B0338EE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18" w:author="Yuri Panasenco" w:date="2017-11-24T05:15:00Z"/>
                <w:rFonts w:cs="Times New Roman"/>
                <w:sz w:val="24"/>
                <w:szCs w:val="24"/>
                <w:rPrChange w:id="19" w:author="Yuri Panasenco" w:date="2017-11-24T05:16:00Z">
                  <w:rPr>
                    <w:ins w:id="20" w:author="Yuri Panasenco" w:date="2017-11-24T05:15:00Z"/>
                  </w:rPr>
                </w:rPrChange>
              </w:rPr>
              <w:pPrChange w:id="21" w:author="Yuri Panasenco" w:date="2017-11-24T05:16:00Z">
                <w:pPr>
                  <w:pStyle w:val="af0"/>
                  <w:ind w:firstLine="0"/>
                </w:pPr>
              </w:pPrChange>
            </w:pPr>
            <w:ins w:id="22" w:author="Yuri Panasenco" w:date="2017-11-24T05:15:00Z">
              <w:r w:rsidRPr="00C13E07">
                <w:rPr>
                  <w:rFonts w:cs="Times New Roman"/>
                  <w:sz w:val="24"/>
                  <w:szCs w:val="24"/>
                  <w:rPrChange w:id="23" w:author="Yuri Panasenco" w:date="2017-11-24T05:16:00Z">
                    <w:rPr/>
                  </w:rPrChange>
                </w:rPr>
                <w:t>Назва</w:t>
              </w:r>
            </w:ins>
          </w:p>
        </w:tc>
        <w:tc>
          <w:tcPr>
            <w:tcW w:w="1416" w:type="dxa"/>
            <w:tcPrChange w:id="24" w:author="Yuri Panasenco" w:date="2017-11-24T06:13:00Z">
              <w:tcPr>
                <w:tcW w:w="1085" w:type="dxa"/>
              </w:tcPr>
            </w:tcPrChange>
          </w:tcPr>
          <w:p w14:paraId="3D91033F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25" w:author="Yuri Panasenco" w:date="2017-11-24T05:15:00Z"/>
                <w:rFonts w:cs="Times New Roman"/>
                <w:sz w:val="24"/>
                <w:szCs w:val="24"/>
                <w:rPrChange w:id="26" w:author="Yuri Panasenco" w:date="2017-11-24T05:16:00Z">
                  <w:rPr>
                    <w:ins w:id="27" w:author="Yuri Panasenco" w:date="2017-11-24T05:15:00Z"/>
                  </w:rPr>
                </w:rPrChange>
              </w:rPr>
              <w:pPrChange w:id="28" w:author="Yuri Panasenco" w:date="2017-11-24T05:16:00Z">
                <w:pPr>
                  <w:pStyle w:val="af0"/>
                  <w:ind w:firstLine="0"/>
                </w:pPr>
              </w:pPrChange>
            </w:pPr>
            <w:ins w:id="29" w:author="Yuri Panasenco" w:date="2017-11-24T05:16:00Z">
              <w:r w:rsidRPr="00C13E07">
                <w:rPr>
                  <w:rFonts w:cs="Times New Roman"/>
                  <w:sz w:val="24"/>
                  <w:szCs w:val="24"/>
                  <w:rPrChange w:id="30" w:author="Yuri Panasenco" w:date="2017-11-24T05:16:00Z">
                    <w:rPr/>
                  </w:rPrChange>
                </w:rPr>
                <w:t>Важливість</w:t>
              </w:r>
            </w:ins>
          </w:p>
        </w:tc>
        <w:tc>
          <w:tcPr>
            <w:tcW w:w="4301" w:type="dxa"/>
            <w:tcPrChange w:id="31" w:author="Yuri Panasenco" w:date="2017-11-24T06:13:00Z">
              <w:tcPr>
                <w:tcW w:w="4443" w:type="dxa"/>
              </w:tcPr>
            </w:tcPrChange>
          </w:tcPr>
          <w:p w14:paraId="7F366E9C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32" w:author="Yuri Panasenco" w:date="2017-11-24T05:15:00Z"/>
                <w:rFonts w:cs="Times New Roman"/>
                <w:sz w:val="24"/>
                <w:szCs w:val="24"/>
                <w:rPrChange w:id="33" w:author="Yuri Panasenco" w:date="2017-11-24T05:16:00Z">
                  <w:rPr>
                    <w:ins w:id="34" w:author="Yuri Panasenco" w:date="2017-11-24T05:15:00Z"/>
                  </w:rPr>
                </w:rPrChange>
              </w:rPr>
              <w:pPrChange w:id="35" w:author="Yuri Panasenco" w:date="2017-11-24T05:16:00Z">
                <w:pPr>
                  <w:pStyle w:val="af0"/>
                  <w:ind w:firstLine="0"/>
                </w:pPr>
              </w:pPrChange>
            </w:pPr>
            <w:ins w:id="36" w:author="Yuri Panasenco" w:date="2017-11-24T05:16:00Z">
              <w:r w:rsidRPr="00C13E07">
                <w:rPr>
                  <w:rFonts w:cs="Times New Roman"/>
                  <w:sz w:val="24"/>
                  <w:szCs w:val="24"/>
                  <w:rPrChange w:id="37" w:author="Yuri Panasenco" w:date="2017-11-24T05:16:00Z">
                    <w:rPr/>
                  </w:rPrChange>
                </w:rPr>
                <w:t>Демонстрація</w:t>
              </w:r>
            </w:ins>
          </w:p>
        </w:tc>
        <w:tc>
          <w:tcPr>
            <w:tcW w:w="765" w:type="dxa"/>
            <w:tcPrChange w:id="38" w:author="Yuri Panasenco" w:date="2017-11-24T06:13:00Z">
              <w:tcPr>
                <w:tcW w:w="765" w:type="dxa"/>
              </w:tcPr>
            </w:tcPrChange>
          </w:tcPr>
          <w:p w14:paraId="663E57FF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39" w:author="Yuri Panasenco" w:date="2017-11-24T05:15:00Z"/>
                <w:rFonts w:cs="Times New Roman"/>
                <w:sz w:val="24"/>
                <w:szCs w:val="24"/>
                <w:rPrChange w:id="40" w:author="Yuri Panasenco" w:date="2017-11-24T05:16:00Z">
                  <w:rPr>
                    <w:ins w:id="41" w:author="Yuri Panasenco" w:date="2017-11-24T05:15:00Z"/>
                  </w:rPr>
                </w:rPrChange>
              </w:rPr>
              <w:pPrChange w:id="42" w:author="Yuri Panasenco" w:date="2017-11-24T05:16:00Z">
                <w:pPr>
                  <w:pStyle w:val="af0"/>
                  <w:ind w:firstLine="0"/>
                </w:pPr>
              </w:pPrChange>
            </w:pPr>
            <w:ins w:id="43" w:author="Yuri Panasenco" w:date="2017-11-24T05:16:00Z">
              <w:r w:rsidRPr="00C13E07">
                <w:rPr>
                  <w:rFonts w:cs="Times New Roman"/>
                  <w:sz w:val="24"/>
                  <w:szCs w:val="24"/>
                  <w:rPrChange w:id="44" w:author="Yuri Panasenco" w:date="2017-11-24T05:16:00Z">
                    <w:rPr/>
                  </w:rPrChange>
                </w:rPr>
                <w:t>Реліз</w:t>
              </w:r>
            </w:ins>
          </w:p>
        </w:tc>
      </w:tr>
      <w:tr w:rsidR="00A1127D" w:rsidRPr="00C13E07" w14:paraId="221DEF92" w14:textId="77777777" w:rsidTr="00A1127D">
        <w:trPr>
          <w:gridAfter w:val="1"/>
          <w:wAfter w:w="30" w:type="dxa"/>
          <w:ins w:id="45" w:author="Yuri Panasenco" w:date="2017-11-24T06:00:00Z"/>
        </w:trPr>
        <w:tc>
          <w:tcPr>
            <w:tcW w:w="851" w:type="dxa"/>
            <w:tcPrChange w:id="46" w:author="Yuri Panasenco" w:date="2017-11-24T06:13:00Z">
              <w:tcPr>
                <w:tcW w:w="562" w:type="dxa"/>
              </w:tcPr>
            </w:tcPrChange>
          </w:tcPr>
          <w:p w14:paraId="4A3016DA" w14:textId="77777777" w:rsidR="00A1127D" w:rsidRPr="006219D5" w:rsidRDefault="00A1127D" w:rsidP="006219D5">
            <w:pPr>
              <w:pStyle w:val="af0"/>
              <w:spacing w:line="240" w:lineRule="atLeast"/>
              <w:ind w:firstLine="0"/>
              <w:jc w:val="center"/>
              <w:rPr>
                <w:ins w:id="47" w:author="Yuri Panasenco" w:date="2017-11-24T06:00:00Z"/>
                <w:rFonts w:cs="Times New Roman"/>
                <w:b/>
                <w:sz w:val="24"/>
                <w:szCs w:val="24"/>
                <w:lang w:val="en-US"/>
                <w:rPrChange w:id="48" w:author="Yuri Panasenco" w:date="2017-11-24T06:00:00Z">
                  <w:rPr>
                    <w:ins w:id="49" w:author="Yuri Panasenco" w:date="2017-11-24T06:00:00Z"/>
                    <w:rFonts w:cs="Times New Roman"/>
                    <w:sz w:val="24"/>
                    <w:szCs w:val="24"/>
                    <w:lang w:val="en-US"/>
                  </w:rPr>
                </w:rPrChange>
              </w:rPr>
              <w:pPrChange w:id="50" w:author="Yuri Panasenco" w:date="2017-11-24T06:00:00Z">
                <w:pPr>
                  <w:pStyle w:val="af0"/>
                  <w:spacing w:line="240" w:lineRule="atLeast"/>
                  <w:ind w:firstLine="0"/>
                </w:pPr>
              </w:pPrChange>
            </w:pPr>
            <w:ins w:id="51" w:author="Yuri Panasenco" w:date="2017-11-24T06:00:00Z">
              <w:r w:rsidRPr="006219D5">
                <w:rPr>
                  <w:rFonts w:cs="Times New Roman"/>
                  <w:b/>
                  <w:sz w:val="24"/>
                  <w:szCs w:val="24"/>
                  <w:lang w:val="en-US"/>
                  <w:rPrChange w:id="52" w:author="Yuri Panasenco" w:date="2017-11-24T06:00:00Z">
                    <w:rPr>
                      <w:rFonts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</w:p>
        </w:tc>
        <w:tc>
          <w:tcPr>
            <w:tcW w:w="1560" w:type="dxa"/>
            <w:tcPrChange w:id="53" w:author="Yuri Panasenco" w:date="2017-11-24T06:13:00Z">
              <w:tcPr>
                <w:tcW w:w="1560" w:type="dxa"/>
              </w:tcPr>
            </w:tcPrChange>
          </w:tcPr>
          <w:p w14:paraId="31E974CD" w14:textId="77777777" w:rsidR="00A1127D" w:rsidRPr="006219D5" w:rsidRDefault="00A1127D" w:rsidP="006219D5">
            <w:pPr>
              <w:pStyle w:val="af0"/>
              <w:spacing w:line="240" w:lineRule="atLeast"/>
              <w:ind w:firstLine="0"/>
              <w:jc w:val="center"/>
              <w:rPr>
                <w:ins w:id="54" w:author="Yuri Panasenco" w:date="2017-11-24T06:00:00Z"/>
                <w:rFonts w:cs="Times New Roman"/>
                <w:b/>
                <w:sz w:val="24"/>
                <w:szCs w:val="24"/>
                <w:lang w:val="en-US"/>
                <w:rPrChange w:id="55" w:author="Yuri Panasenco" w:date="2017-11-24T06:00:00Z">
                  <w:rPr>
                    <w:ins w:id="56" w:author="Yuri Panasenco" w:date="2017-11-24T06:00:00Z"/>
                    <w:rFonts w:cs="Times New Roman"/>
                    <w:sz w:val="24"/>
                    <w:szCs w:val="24"/>
                  </w:rPr>
                </w:rPrChange>
              </w:rPr>
              <w:pPrChange w:id="57" w:author="Yuri Panasenco" w:date="2017-11-24T06:00:00Z">
                <w:pPr>
                  <w:pStyle w:val="af0"/>
                  <w:spacing w:line="240" w:lineRule="atLeast"/>
                  <w:ind w:firstLine="0"/>
                </w:pPr>
              </w:pPrChange>
            </w:pPr>
            <w:ins w:id="58" w:author="Yuri Panasenco" w:date="2017-11-24T06:00:00Z">
              <w:r w:rsidRPr="006219D5">
                <w:rPr>
                  <w:rFonts w:cs="Times New Roman"/>
                  <w:b/>
                  <w:sz w:val="24"/>
                  <w:szCs w:val="24"/>
                  <w:lang w:val="en-US"/>
                  <w:rPrChange w:id="59" w:author="Yuri Panasenco" w:date="2017-11-24T06:00:00Z">
                    <w:rPr>
                      <w:rFonts w:cs="Times New Roman"/>
                      <w:sz w:val="24"/>
                      <w:szCs w:val="24"/>
                      <w:lang w:val="en-US"/>
                    </w:rPr>
                  </w:rPrChange>
                </w:rPr>
                <w:t>2</w:t>
              </w:r>
            </w:ins>
          </w:p>
        </w:tc>
        <w:tc>
          <w:tcPr>
            <w:tcW w:w="1416" w:type="dxa"/>
            <w:tcPrChange w:id="60" w:author="Yuri Panasenco" w:date="2017-11-24T06:13:00Z">
              <w:tcPr>
                <w:tcW w:w="1085" w:type="dxa"/>
              </w:tcPr>
            </w:tcPrChange>
          </w:tcPr>
          <w:p w14:paraId="061648EE" w14:textId="77777777" w:rsidR="00A1127D" w:rsidRPr="006219D5" w:rsidRDefault="00A1127D" w:rsidP="006219D5">
            <w:pPr>
              <w:pStyle w:val="af0"/>
              <w:spacing w:line="240" w:lineRule="atLeast"/>
              <w:ind w:firstLine="0"/>
              <w:jc w:val="center"/>
              <w:rPr>
                <w:ins w:id="61" w:author="Yuri Panasenco" w:date="2017-11-24T06:00:00Z"/>
                <w:rFonts w:cs="Times New Roman"/>
                <w:b/>
                <w:sz w:val="24"/>
                <w:szCs w:val="24"/>
                <w:lang w:val="en-US"/>
                <w:rPrChange w:id="62" w:author="Yuri Panasenco" w:date="2017-11-24T06:00:00Z">
                  <w:rPr>
                    <w:ins w:id="63" w:author="Yuri Panasenco" w:date="2017-11-24T06:00:00Z"/>
                    <w:rFonts w:cs="Times New Roman"/>
                    <w:sz w:val="24"/>
                    <w:szCs w:val="24"/>
                  </w:rPr>
                </w:rPrChange>
              </w:rPr>
              <w:pPrChange w:id="64" w:author="Yuri Panasenco" w:date="2017-11-24T06:00:00Z">
                <w:pPr>
                  <w:pStyle w:val="af0"/>
                  <w:spacing w:line="240" w:lineRule="atLeast"/>
                  <w:ind w:firstLine="0"/>
                </w:pPr>
              </w:pPrChange>
            </w:pPr>
            <w:ins w:id="65" w:author="Yuri Panasenco" w:date="2017-11-24T06:00:00Z">
              <w:r w:rsidRPr="006219D5">
                <w:rPr>
                  <w:rFonts w:cs="Times New Roman"/>
                  <w:b/>
                  <w:sz w:val="24"/>
                  <w:szCs w:val="24"/>
                  <w:lang w:val="en-US"/>
                  <w:rPrChange w:id="66" w:author="Yuri Panasenco" w:date="2017-11-24T06:00:00Z">
                    <w:rPr>
                      <w:rFonts w:cs="Times New Roman"/>
                      <w:sz w:val="24"/>
                      <w:szCs w:val="24"/>
                      <w:lang w:val="en-US"/>
                    </w:rPr>
                  </w:rPrChange>
                </w:rPr>
                <w:t>4</w:t>
              </w:r>
            </w:ins>
          </w:p>
        </w:tc>
        <w:tc>
          <w:tcPr>
            <w:tcW w:w="4301" w:type="dxa"/>
            <w:tcPrChange w:id="67" w:author="Yuri Panasenco" w:date="2017-11-24T06:13:00Z">
              <w:tcPr>
                <w:tcW w:w="4443" w:type="dxa"/>
              </w:tcPr>
            </w:tcPrChange>
          </w:tcPr>
          <w:p w14:paraId="1FF89586" w14:textId="77777777" w:rsidR="00A1127D" w:rsidRPr="006219D5" w:rsidRDefault="00A1127D" w:rsidP="006219D5">
            <w:pPr>
              <w:pStyle w:val="af0"/>
              <w:spacing w:line="240" w:lineRule="atLeast"/>
              <w:ind w:firstLine="0"/>
              <w:jc w:val="center"/>
              <w:rPr>
                <w:ins w:id="68" w:author="Yuri Panasenco" w:date="2017-11-24T06:00:00Z"/>
                <w:rFonts w:cs="Times New Roman"/>
                <w:b/>
                <w:sz w:val="24"/>
                <w:szCs w:val="24"/>
                <w:lang w:val="en-US"/>
                <w:rPrChange w:id="69" w:author="Yuri Panasenco" w:date="2017-11-24T06:00:00Z">
                  <w:rPr>
                    <w:ins w:id="70" w:author="Yuri Panasenco" w:date="2017-11-24T06:00:00Z"/>
                    <w:rFonts w:cs="Times New Roman"/>
                    <w:sz w:val="24"/>
                    <w:szCs w:val="24"/>
                  </w:rPr>
                </w:rPrChange>
              </w:rPr>
              <w:pPrChange w:id="71" w:author="Yuri Panasenco" w:date="2017-11-24T06:00:00Z">
                <w:pPr>
                  <w:pStyle w:val="af0"/>
                  <w:spacing w:line="240" w:lineRule="atLeast"/>
                  <w:ind w:firstLine="0"/>
                </w:pPr>
              </w:pPrChange>
            </w:pPr>
            <w:ins w:id="72" w:author="Yuri Panasenco" w:date="2017-11-24T06:00:00Z">
              <w:r w:rsidRPr="006219D5">
                <w:rPr>
                  <w:rFonts w:cs="Times New Roman"/>
                  <w:b/>
                  <w:sz w:val="24"/>
                  <w:szCs w:val="24"/>
                  <w:lang w:val="en-US"/>
                  <w:rPrChange w:id="73" w:author="Yuri Panasenco" w:date="2017-11-24T06:00:00Z">
                    <w:rPr>
                      <w:rFonts w:cs="Times New Roman"/>
                      <w:sz w:val="24"/>
                      <w:szCs w:val="24"/>
                      <w:lang w:val="en-US"/>
                    </w:rPr>
                  </w:rPrChange>
                </w:rPr>
                <w:t>5</w:t>
              </w:r>
            </w:ins>
          </w:p>
        </w:tc>
        <w:tc>
          <w:tcPr>
            <w:tcW w:w="765" w:type="dxa"/>
            <w:tcPrChange w:id="74" w:author="Yuri Panasenco" w:date="2017-11-24T06:13:00Z">
              <w:tcPr>
                <w:tcW w:w="765" w:type="dxa"/>
              </w:tcPr>
            </w:tcPrChange>
          </w:tcPr>
          <w:p w14:paraId="1E8CFEF6" w14:textId="77777777" w:rsidR="00A1127D" w:rsidRPr="006219D5" w:rsidRDefault="00A1127D" w:rsidP="006219D5">
            <w:pPr>
              <w:pStyle w:val="af0"/>
              <w:spacing w:line="240" w:lineRule="atLeast"/>
              <w:ind w:firstLine="0"/>
              <w:jc w:val="center"/>
              <w:rPr>
                <w:ins w:id="75" w:author="Yuri Panasenco" w:date="2017-11-24T06:00:00Z"/>
                <w:rFonts w:cs="Times New Roman"/>
                <w:b/>
                <w:sz w:val="24"/>
                <w:szCs w:val="24"/>
                <w:lang w:val="en-US"/>
                <w:rPrChange w:id="76" w:author="Yuri Panasenco" w:date="2017-11-24T06:00:00Z">
                  <w:rPr>
                    <w:ins w:id="77" w:author="Yuri Panasenco" w:date="2017-11-24T06:00:00Z"/>
                    <w:rFonts w:cs="Times New Roman"/>
                    <w:sz w:val="24"/>
                    <w:szCs w:val="24"/>
                  </w:rPr>
                </w:rPrChange>
              </w:rPr>
              <w:pPrChange w:id="78" w:author="Yuri Panasenco" w:date="2017-11-24T06:00:00Z">
                <w:pPr>
                  <w:pStyle w:val="af0"/>
                  <w:spacing w:line="240" w:lineRule="atLeast"/>
                  <w:ind w:firstLine="0"/>
                </w:pPr>
              </w:pPrChange>
            </w:pPr>
            <w:ins w:id="79" w:author="Yuri Panasenco" w:date="2017-11-24T06:00:00Z">
              <w:r w:rsidRPr="006219D5">
                <w:rPr>
                  <w:rFonts w:cs="Times New Roman"/>
                  <w:b/>
                  <w:sz w:val="24"/>
                  <w:szCs w:val="24"/>
                  <w:lang w:val="en-US"/>
                  <w:rPrChange w:id="80" w:author="Yuri Panasenco" w:date="2017-11-24T06:00:00Z">
                    <w:rPr>
                      <w:rFonts w:cs="Times New Roman"/>
                      <w:sz w:val="24"/>
                      <w:szCs w:val="24"/>
                      <w:lang w:val="en-US"/>
                    </w:rPr>
                  </w:rPrChange>
                </w:rPr>
                <w:t>6</w:t>
              </w:r>
            </w:ins>
          </w:p>
        </w:tc>
      </w:tr>
      <w:tr w:rsidR="00A1127D" w:rsidRPr="00C13E07" w14:paraId="2885351F" w14:textId="77777777" w:rsidTr="00A1127D">
        <w:trPr>
          <w:gridAfter w:val="1"/>
          <w:wAfter w:w="30" w:type="dxa"/>
          <w:ins w:id="81" w:author="Yuri Panasenco" w:date="2017-11-24T05:15:00Z"/>
        </w:trPr>
        <w:tc>
          <w:tcPr>
            <w:tcW w:w="851" w:type="dxa"/>
            <w:tcPrChange w:id="82" w:author="Yuri Panasenco" w:date="2017-11-24T06:13:00Z">
              <w:tcPr>
                <w:tcW w:w="562" w:type="dxa"/>
              </w:tcPr>
            </w:tcPrChange>
          </w:tcPr>
          <w:p w14:paraId="717C8376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83" w:author="Yuri Panasenco" w:date="2017-11-24T05:15:00Z"/>
                <w:rFonts w:cs="Times New Roman"/>
                <w:sz w:val="24"/>
                <w:szCs w:val="24"/>
                <w:rPrChange w:id="84" w:author="Yuri Panasenco" w:date="2017-11-24T05:16:00Z">
                  <w:rPr>
                    <w:ins w:id="85" w:author="Yuri Panasenco" w:date="2017-11-24T05:15:00Z"/>
                  </w:rPr>
                </w:rPrChange>
              </w:rPr>
              <w:pPrChange w:id="86" w:author="Yuri Panasenco" w:date="2017-11-24T05:16:00Z">
                <w:pPr>
                  <w:pStyle w:val="af0"/>
                  <w:ind w:firstLine="0"/>
                </w:pPr>
              </w:pPrChange>
            </w:pPr>
            <w:ins w:id="87" w:author="Yuri Panasenco" w:date="2017-11-24T05:16:00Z">
              <w:r>
                <w:rPr>
                  <w:rFonts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1560" w:type="dxa"/>
            <w:tcPrChange w:id="88" w:author="Yuri Panasenco" w:date="2017-11-24T06:13:00Z">
              <w:tcPr>
                <w:tcW w:w="1560" w:type="dxa"/>
              </w:tcPr>
            </w:tcPrChange>
          </w:tcPr>
          <w:p w14:paraId="50CC3463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89" w:author="Yuri Panasenco" w:date="2017-11-24T05:15:00Z"/>
                <w:rFonts w:cs="Times New Roman"/>
                <w:sz w:val="24"/>
                <w:szCs w:val="24"/>
                <w:rPrChange w:id="90" w:author="Yuri Panasenco" w:date="2017-11-24T05:16:00Z">
                  <w:rPr>
                    <w:ins w:id="91" w:author="Yuri Panasenco" w:date="2017-11-24T05:15:00Z"/>
                  </w:rPr>
                </w:rPrChange>
              </w:rPr>
              <w:pPrChange w:id="92" w:author="Yuri Panasenco" w:date="2017-11-24T05:16:00Z">
                <w:pPr>
                  <w:pStyle w:val="af0"/>
                  <w:ind w:firstLine="0"/>
                </w:pPr>
              </w:pPrChange>
            </w:pPr>
            <w:ins w:id="93" w:author="Yuri Panasenco" w:date="2017-11-24T05:16:00Z">
              <w:r>
                <w:rPr>
                  <w:rFonts w:cs="Times New Roman"/>
                  <w:sz w:val="24"/>
                  <w:szCs w:val="24"/>
                </w:rPr>
                <w:t>Авторизація</w:t>
              </w:r>
            </w:ins>
          </w:p>
        </w:tc>
        <w:tc>
          <w:tcPr>
            <w:tcW w:w="1416" w:type="dxa"/>
            <w:tcPrChange w:id="94" w:author="Yuri Panasenco" w:date="2017-11-24T06:13:00Z">
              <w:tcPr>
                <w:tcW w:w="1085" w:type="dxa"/>
              </w:tcPr>
            </w:tcPrChange>
          </w:tcPr>
          <w:p w14:paraId="0E7A1CAF" w14:textId="16D81401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95" w:author="Yuri Panasenco" w:date="2017-11-24T05:15:00Z"/>
                <w:rFonts w:cs="Times New Roman"/>
                <w:sz w:val="24"/>
                <w:szCs w:val="24"/>
                <w:rPrChange w:id="96" w:author="Yuri Panasenco" w:date="2017-11-24T05:16:00Z">
                  <w:rPr>
                    <w:ins w:id="97" w:author="Yuri Panasenco" w:date="2017-11-24T05:15:00Z"/>
                  </w:rPr>
                </w:rPrChange>
              </w:rPr>
              <w:pPrChange w:id="98" w:author="Yuri Panasenco" w:date="2017-11-24T05:16:00Z">
                <w:pPr>
                  <w:pStyle w:val="af0"/>
                  <w:ind w:firstLine="0"/>
                </w:pPr>
              </w:pPrChange>
            </w:pPr>
            <w:ins w:id="99" w:author="Yuri Panasenco" w:date="2017-11-24T06:08:00Z">
              <w:r>
                <w:rPr>
                  <w:rFonts w:cs="Times New Roman"/>
                  <w:sz w:val="24"/>
                  <w:szCs w:val="24"/>
                </w:rPr>
                <w:t>92</w:t>
              </w:r>
            </w:ins>
          </w:p>
        </w:tc>
        <w:tc>
          <w:tcPr>
            <w:tcW w:w="4301" w:type="dxa"/>
            <w:tcPrChange w:id="100" w:author="Yuri Panasenco" w:date="2017-11-24T06:13:00Z">
              <w:tcPr>
                <w:tcW w:w="4443" w:type="dxa"/>
              </w:tcPr>
            </w:tcPrChange>
          </w:tcPr>
          <w:p w14:paraId="7DAB23FC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101" w:author="Yuri Panasenco" w:date="2017-11-24T05:15:00Z"/>
                <w:rFonts w:cs="Times New Roman"/>
                <w:sz w:val="24"/>
                <w:szCs w:val="24"/>
                <w:rPrChange w:id="102" w:author="Yuri Panasenco" w:date="2017-11-24T05:16:00Z">
                  <w:rPr>
                    <w:ins w:id="103" w:author="Yuri Panasenco" w:date="2017-11-24T05:15:00Z"/>
                  </w:rPr>
                </w:rPrChange>
              </w:rPr>
              <w:pPrChange w:id="104" w:author="Yuri Panasenco" w:date="2017-11-24T05:17:00Z">
                <w:pPr>
                  <w:pStyle w:val="af0"/>
                  <w:ind w:firstLine="0"/>
                </w:pPr>
              </w:pPrChange>
            </w:pPr>
            <w:ins w:id="105" w:author="Yuri Panasenco" w:date="2017-11-24T05:17:00Z">
              <w:r>
                <w:rPr>
                  <w:rFonts w:cs="Times New Roman"/>
                  <w:sz w:val="24"/>
                  <w:szCs w:val="24"/>
                </w:rPr>
                <w:t xml:space="preserve">Зайти на сторінку сайту, авторизуватися,  переглянути сторінку користувача, вийти. </w:t>
              </w:r>
            </w:ins>
            <w:ins w:id="106" w:author="Yuri Panasenco" w:date="2017-11-24T05:18:00Z">
              <w:r>
                <w:rPr>
                  <w:rFonts w:cs="Times New Roman"/>
                  <w:sz w:val="24"/>
                  <w:szCs w:val="24"/>
                </w:rPr>
                <w:t>Спробувати перейти на сторінку користувача не будучи авторизованим.</w:t>
              </w:r>
            </w:ins>
            <w:ins w:id="107" w:author="Yuri Panasenco" w:date="2017-11-24T05:19:00Z">
              <w:r>
                <w:rPr>
                  <w:rFonts w:cs="Times New Roman"/>
                  <w:sz w:val="24"/>
                  <w:szCs w:val="24"/>
                </w:rPr>
                <w:t xml:space="preserve"> Переконатися в недоступності сторінки. Аналогічні дій провести для адміністративної панелі</w:t>
              </w:r>
            </w:ins>
          </w:p>
        </w:tc>
        <w:tc>
          <w:tcPr>
            <w:tcW w:w="765" w:type="dxa"/>
            <w:tcPrChange w:id="108" w:author="Yuri Panasenco" w:date="2017-11-24T06:13:00Z">
              <w:tcPr>
                <w:tcW w:w="765" w:type="dxa"/>
              </w:tcPr>
            </w:tcPrChange>
          </w:tcPr>
          <w:p w14:paraId="29908684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109" w:author="Yuri Panasenco" w:date="2017-11-24T05:15:00Z"/>
                <w:rFonts w:cs="Times New Roman"/>
                <w:sz w:val="24"/>
                <w:szCs w:val="24"/>
                <w:rPrChange w:id="110" w:author="Yuri Panasenco" w:date="2017-11-24T05:16:00Z">
                  <w:rPr>
                    <w:ins w:id="111" w:author="Yuri Panasenco" w:date="2017-11-24T05:15:00Z"/>
                  </w:rPr>
                </w:rPrChange>
              </w:rPr>
              <w:pPrChange w:id="112" w:author="Yuri Panasenco" w:date="2017-11-24T05:16:00Z">
                <w:pPr>
                  <w:pStyle w:val="af0"/>
                  <w:ind w:firstLine="0"/>
                </w:pPr>
              </w:pPrChange>
            </w:pPr>
            <w:ins w:id="113" w:author="Yuri Panasenco" w:date="2017-11-24T05:18:00Z">
              <w:r>
                <w:rPr>
                  <w:rFonts w:cs="Times New Roman"/>
                  <w:sz w:val="24"/>
                  <w:szCs w:val="24"/>
                </w:rPr>
                <w:t>1</w:t>
              </w:r>
            </w:ins>
          </w:p>
        </w:tc>
      </w:tr>
      <w:tr w:rsidR="00A1127D" w:rsidRPr="00C13E07" w14:paraId="45794F53" w14:textId="77777777" w:rsidTr="00A1127D">
        <w:trPr>
          <w:gridAfter w:val="1"/>
          <w:wAfter w:w="30" w:type="dxa"/>
          <w:ins w:id="114" w:author="Yuri Panasenco" w:date="2017-11-24T05:15:00Z"/>
        </w:trPr>
        <w:tc>
          <w:tcPr>
            <w:tcW w:w="851" w:type="dxa"/>
            <w:tcPrChange w:id="115" w:author="Yuri Panasenco" w:date="2017-11-24T06:13:00Z">
              <w:tcPr>
                <w:tcW w:w="562" w:type="dxa"/>
              </w:tcPr>
            </w:tcPrChange>
          </w:tcPr>
          <w:p w14:paraId="19539E76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116" w:author="Yuri Panasenco" w:date="2017-11-24T05:15:00Z"/>
                <w:rFonts w:cs="Times New Roman"/>
                <w:sz w:val="24"/>
                <w:szCs w:val="24"/>
                <w:rPrChange w:id="117" w:author="Yuri Panasenco" w:date="2017-11-24T05:16:00Z">
                  <w:rPr>
                    <w:ins w:id="118" w:author="Yuri Panasenco" w:date="2017-11-24T05:15:00Z"/>
                  </w:rPr>
                </w:rPrChange>
              </w:rPr>
              <w:pPrChange w:id="119" w:author="Yuri Panasenco" w:date="2017-11-24T05:16:00Z">
                <w:pPr>
                  <w:pStyle w:val="af0"/>
                  <w:ind w:firstLine="0"/>
                </w:pPr>
              </w:pPrChange>
            </w:pPr>
            <w:ins w:id="120" w:author="Yuri Panasenco" w:date="2017-11-24T05:20:00Z">
              <w:r>
                <w:rPr>
                  <w:rFonts w:cs="Times New Roman"/>
                  <w:sz w:val="24"/>
                  <w:szCs w:val="24"/>
                </w:rPr>
                <w:t>2</w:t>
              </w:r>
            </w:ins>
          </w:p>
        </w:tc>
        <w:tc>
          <w:tcPr>
            <w:tcW w:w="1560" w:type="dxa"/>
            <w:tcPrChange w:id="121" w:author="Yuri Panasenco" w:date="2017-11-24T06:13:00Z">
              <w:tcPr>
                <w:tcW w:w="1560" w:type="dxa"/>
              </w:tcPr>
            </w:tcPrChange>
          </w:tcPr>
          <w:p w14:paraId="37F2D12F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122" w:author="Yuri Panasenco" w:date="2017-11-24T05:15:00Z"/>
                <w:rFonts w:cs="Times New Roman"/>
                <w:sz w:val="24"/>
                <w:szCs w:val="24"/>
                <w:rPrChange w:id="123" w:author="Yuri Panasenco" w:date="2017-11-24T05:16:00Z">
                  <w:rPr>
                    <w:ins w:id="124" w:author="Yuri Panasenco" w:date="2017-11-24T05:15:00Z"/>
                  </w:rPr>
                </w:rPrChange>
              </w:rPr>
              <w:pPrChange w:id="125" w:author="Yuri Panasenco" w:date="2017-11-24T05:16:00Z">
                <w:pPr>
                  <w:pStyle w:val="af0"/>
                  <w:ind w:firstLine="0"/>
                </w:pPr>
              </w:pPrChange>
            </w:pPr>
            <w:ins w:id="126" w:author="Yuri Panasenco" w:date="2017-11-24T05:20:00Z">
              <w:r>
                <w:rPr>
                  <w:rFonts w:cs="Times New Roman"/>
                  <w:sz w:val="24"/>
                  <w:szCs w:val="24"/>
                </w:rPr>
                <w:t>Відображення списку рахунків</w:t>
              </w:r>
            </w:ins>
          </w:p>
        </w:tc>
        <w:tc>
          <w:tcPr>
            <w:tcW w:w="1416" w:type="dxa"/>
            <w:tcPrChange w:id="127" w:author="Yuri Panasenco" w:date="2017-11-24T06:13:00Z">
              <w:tcPr>
                <w:tcW w:w="1085" w:type="dxa"/>
              </w:tcPr>
            </w:tcPrChange>
          </w:tcPr>
          <w:p w14:paraId="0779A112" w14:textId="628AD4BB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128" w:author="Yuri Panasenco" w:date="2017-11-24T05:15:00Z"/>
                <w:rFonts w:cs="Times New Roman"/>
                <w:sz w:val="24"/>
                <w:szCs w:val="24"/>
                <w:rPrChange w:id="129" w:author="Yuri Panasenco" w:date="2017-11-24T05:16:00Z">
                  <w:rPr>
                    <w:ins w:id="130" w:author="Yuri Panasenco" w:date="2017-11-24T05:15:00Z"/>
                  </w:rPr>
                </w:rPrChange>
              </w:rPr>
              <w:pPrChange w:id="131" w:author="Yuri Panasenco" w:date="2017-11-24T05:16:00Z">
                <w:pPr>
                  <w:pStyle w:val="af0"/>
                  <w:ind w:firstLine="0"/>
                </w:pPr>
              </w:pPrChange>
            </w:pPr>
            <w:ins w:id="132" w:author="Yuri Panasenco" w:date="2017-11-24T06:03:00Z">
              <w:r>
                <w:rPr>
                  <w:rFonts w:cs="Times New Roman"/>
                  <w:sz w:val="24"/>
                  <w:szCs w:val="24"/>
                </w:rPr>
                <w:t>9</w:t>
              </w:r>
            </w:ins>
            <w:ins w:id="133" w:author="Yuri Panasenco" w:date="2017-11-24T06:05:00Z">
              <w:r>
                <w:rPr>
                  <w:rFonts w:cs="Times New Roman"/>
                  <w:sz w:val="24"/>
                  <w:szCs w:val="24"/>
                </w:rPr>
                <w:t>1</w:t>
              </w:r>
            </w:ins>
          </w:p>
        </w:tc>
        <w:tc>
          <w:tcPr>
            <w:tcW w:w="4301" w:type="dxa"/>
            <w:tcPrChange w:id="134" w:author="Yuri Panasenco" w:date="2017-11-24T06:13:00Z">
              <w:tcPr>
                <w:tcW w:w="4443" w:type="dxa"/>
              </w:tcPr>
            </w:tcPrChange>
          </w:tcPr>
          <w:p w14:paraId="6024DD52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135" w:author="Yuri Panasenco" w:date="2017-11-24T05:15:00Z"/>
                <w:rFonts w:cs="Times New Roman"/>
                <w:sz w:val="24"/>
                <w:szCs w:val="24"/>
                <w:rPrChange w:id="136" w:author="Yuri Panasenco" w:date="2017-11-24T05:16:00Z">
                  <w:rPr>
                    <w:ins w:id="137" w:author="Yuri Panasenco" w:date="2017-11-24T05:15:00Z"/>
                  </w:rPr>
                </w:rPrChange>
              </w:rPr>
              <w:pPrChange w:id="138" w:author="Yuri Panasenco" w:date="2017-11-24T05:16:00Z">
                <w:pPr>
                  <w:pStyle w:val="af0"/>
                  <w:ind w:firstLine="0"/>
                </w:pPr>
              </w:pPrChange>
            </w:pPr>
            <w:ins w:id="139" w:author="Yuri Panasenco" w:date="2017-11-24T05:20:00Z">
              <w:r>
                <w:rPr>
                  <w:rFonts w:cs="Times New Roman"/>
                  <w:sz w:val="24"/>
                  <w:szCs w:val="24"/>
                </w:rPr>
                <w:t>Авторизуватися як адміністратор, перейти на сторінку рахунків</w:t>
              </w:r>
            </w:ins>
            <w:ins w:id="140" w:author="Yuri Panasenco" w:date="2017-11-24T05:21:00Z">
              <w:r>
                <w:rPr>
                  <w:rFonts w:cs="Times New Roman"/>
                  <w:sz w:val="24"/>
                  <w:szCs w:val="24"/>
                </w:rPr>
                <w:t>, переконатися в наявності переліку рахунків</w:t>
              </w:r>
            </w:ins>
          </w:p>
        </w:tc>
        <w:tc>
          <w:tcPr>
            <w:tcW w:w="765" w:type="dxa"/>
            <w:tcPrChange w:id="141" w:author="Yuri Panasenco" w:date="2017-11-24T06:13:00Z">
              <w:tcPr>
                <w:tcW w:w="765" w:type="dxa"/>
              </w:tcPr>
            </w:tcPrChange>
          </w:tcPr>
          <w:p w14:paraId="014B6BF5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142" w:author="Yuri Panasenco" w:date="2017-11-24T05:15:00Z"/>
                <w:rFonts w:cs="Times New Roman"/>
                <w:sz w:val="24"/>
                <w:szCs w:val="24"/>
                <w:rPrChange w:id="143" w:author="Yuri Panasenco" w:date="2017-11-24T05:16:00Z">
                  <w:rPr>
                    <w:ins w:id="144" w:author="Yuri Panasenco" w:date="2017-11-24T05:15:00Z"/>
                  </w:rPr>
                </w:rPrChange>
              </w:rPr>
              <w:pPrChange w:id="145" w:author="Yuri Panasenco" w:date="2017-11-24T05:16:00Z">
                <w:pPr>
                  <w:pStyle w:val="af0"/>
                  <w:ind w:firstLine="0"/>
                </w:pPr>
              </w:pPrChange>
            </w:pPr>
            <w:ins w:id="146" w:author="Yuri Panasenco" w:date="2017-11-24T05:23:00Z">
              <w:r>
                <w:rPr>
                  <w:rFonts w:cs="Times New Roman"/>
                  <w:sz w:val="24"/>
                  <w:szCs w:val="24"/>
                </w:rPr>
                <w:t>1</w:t>
              </w:r>
            </w:ins>
          </w:p>
        </w:tc>
      </w:tr>
      <w:tr w:rsidR="00A1127D" w:rsidRPr="00C13E07" w14:paraId="0EF4D630" w14:textId="77777777" w:rsidTr="00A1127D">
        <w:trPr>
          <w:gridAfter w:val="1"/>
          <w:wAfter w:w="30" w:type="dxa"/>
          <w:ins w:id="147" w:author="Yuri Panasenco" w:date="2017-11-24T05:15:00Z"/>
        </w:trPr>
        <w:tc>
          <w:tcPr>
            <w:tcW w:w="851" w:type="dxa"/>
            <w:tcPrChange w:id="148" w:author="Yuri Panasenco" w:date="2017-11-24T06:13:00Z">
              <w:tcPr>
                <w:tcW w:w="562" w:type="dxa"/>
              </w:tcPr>
            </w:tcPrChange>
          </w:tcPr>
          <w:p w14:paraId="59E4FB45" w14:textId="77777777" w:rsidR="00A1127D" w:rsidRPr="00343345" w:rsidRDefault="00A1127D" w:rsidP="00C13E07">
            <w:pPr>
              <w:pStyle w:val="af0"/>
              <w:spacing w:line="240" w:lineRule="atLeast"/>
              <w:ind w:firstLine="0"/>
              <w:rPr>
                <w:ins w:id="149" w:author="Yuri Panasenco" w:date="2017-11-24T05:15:00Z"/>
                <w:rFonts w:cs="Times New Roman"/>
                <w:sz w:val="24"/>
                <w:szCs w:val="24"/>
                <w:lang w:val="ru-RU"/>
                <w:rPrChange w:id="150" w:author="Yuri Panasenco" w:date="2017-11-24T05:21:00Z">
                  <w:rPr>
                    <w:ins w:id="151" w:author="Yuri Panasenco" w:date="2017-11-24T05:15:00Z"/>
                  </w:rPr>
                </w:rPrChange>
              </w:rPr>
              <w:pPrChange w:id="152" w:author="Yuri Panasenco" w:date="2017-11-24T05:16:00Z">
                <w:pPr>
                  <w:pStyle w:val="af0"/>
                  <w:ind w:firstLine="0"/>
                </w:pPr>
              </w:pPrChange>
            </w:pPr>
            <w:ins w:id="153" w:author="Yuri Panasenco" w:date="2017-11-24T05:21:00Z">
              <w:r>
                <w:rPr>
                  <w:rFonts w:cs="Times New Roman"/>
                  <w:sz w:val="24"/>
                  <w:szCs w:val="24"/>
                  <w:lang w:val="ru-RU"/>
                </w:rPr>
                <w:t>3</w:t>
              </w:r>
            </w:ins>
          </w:p>
        </w:tc>
        <w:tc>
          <w:tcPr>
            <w:tcW w:w="1560" w:type="dxa"/>
            <w:tcPrChange w:id="154" w:author="Yuri Panasenco" w:date="2017-11-24T06:13:00Z">
              <w:tcPr>
                <w:tcW w:w="1560" w:type="dxa"/>
              </w:tcPr>
            </w:tcPrChange>
          </w:tcPr>
          <w:p w14:paraId="40885C62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155" w:author="Yuri Panasenco" w:date="2017-11-24T05:15:00Z"/>
                <w:rFonts w:cs="Times New Roman"/>
                <w:sz w:val="24"/>
                <w:szCs w:val="24"/>
                <w:rPrChange w:id="156" w:author="Yuri Panasenco" w:date="2017-11-24T05:16:00Z">
                  <w:rPr>
                    <w:ins w:id="157" w:author="Yuri Panasenco" w:date="2017-11-24T05:15:00Z"/>
                  </w:rPr>
                </w:rPrChange>
              </w:rPr>
              <w:pPrChange w:id="158" w:author="Yuri Panasenco" w:date="2017-11-24T05:16:00Z">
                <w:pPr>
                  <w:pStyle w:val="af0"/>
                  <w:ind w:firstLine="0"/>
                </w:pPr>
              </w:pPrChange>
            </w:pPr>
            <w:ins w:id="159" w:author="Yuri Panasenco" w:date="2017-11-24T05:21:00Z">
              <w:r>
                <w:rPr>
                  <w:rFonts w:cs="Times New Roman"/>
                  <w:sz w:val="24"/>
                  <w:szCs w:val="24"/>
                </w:rPr>
                <w:t>Додавання рахунків</w:t>
              </w:r>
            </w:ins>
          </w:p>
        </w:tc>
        <w:tc>
          <w:tcPr>
            <w:tcW w:w="1416" w:type="dxa"/>
            <w:tcPrChange w:id="160" w:author="Yuri Panasenco" w:date="2017-11-24T06:13:00Z">
              <w:tcPr>
                <w:tcW w:w="1085" w:type="dxa"/>
              </w:tcPr>
            </w:tcPrChange>
          </w:tcPr>
          <w:p w14:paraId="06E0B12C" w14:textId="7B2D565B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161" w:author="Yuri Panasenco" w:date="2017-11-24T05:15:00Z"/>
                <w:rFonts w:cs="Times New Roman"/>
                <w:sz w:val="24"/>
                <w:szCs w:val="24"/>
                <w:rPrChange w:id="162" w:author="Yuri Panasenco" w:date="2017-11-24T05:16:00Z">
                  <w:rPr>
                    <w:ins w:id="163" w:author="Yuri Panasenco" w:date="2017-11-24T05:15:00Z"/>
                  </w:rPr>
                </w:rPrChange>
              </w:rPr>
              <w:pPrChange w:id="164" w:author="Yuri Panasenco" w:date="2017-11-24T05:16:00Z">
                <w:pPr>
                  <w:pStyle w:val="af0"/>
                  <w:ind w:firstLine="0"/>
                </w:pPr>
              </w:pPrChange>
            </w:pPr>
            <w:ins w:id="165" w:author="Yuri Panasenco" w:date="2017-11-24T06:03:00Z">
              <w:r>
                <w:rPr>
                  <w:rFonts w:cs="Times New Roman"/>
                  <w:sz w:val="24"/>
                  <w:szCs w:val="24"/>
                </w:rPr>
                <w:t>90</w:t>
              </w:r>
            </w:ins>
          </w:p>
        </w:tc>
        <w:tc>
          <w:tcPr>
            <w:tcW w:w="4301" w:type="dxa"/>
            <w:tcPrChange w:id="166" w:author="Yuri Panasenco" w:date="2017-11-24T06:13:00Z">
              <w:tcPr>
                <w:tcW w:w="4443" w:type="dxa"/>
              </w:tcPr>
            </w:tcPrChange>
          </w:tcPr>
          <w:p w14:paraId="74F9A199" w14:textId="77777777" w:rsidR="00A1127D" w:rsidRPr="00C13E07" w:rsidRDefault="00A1127D" w:rsidP="00343345">
            <w:pPr>
              <w:pStyle w:val="af0"/>
              <w:spacing w:line="240" w:lineRule="atLeast"/>
              <w:ind w:firstLine="0"/>
              <w:rPr>
                <w:ins w:id="167" w:author="Yuri Panasenco" w:date="2017-11-24T05:15:00Z"/>
                <w:rFonts w:cs="Times New Roman"/>
                <w:sz w:val="24"/>
                <w:szCs w:val="24"/>
                <w:rPrChange w:id="168" w:author="Yuri Panasenco" w:date="2017-11-24T05:16:00Z">
                  <w:rPr>
                    <w:ins w:id="169" w:author="Yuri Panasenco" w:date="2017-11-24T05:15:00Z"/>
                  </w:rPr>
                </w:rPrChange>
              </w:rPr>
              <w:pPrChange w:id="170" w:author="Yuri Panasenco" w:date="2017-11-24T05:22:00Z">
                <w:pPr>
                  <w:pStyle w:val="af0"/>
                  <w:ind w:firstLine="0"/>
                </w:pPr>
              </w:pPrChange>
            </w:pPr>
            <w:ins w:id="171" w:author="Yuri Panasenco" w:date="2017-11-24T05:21:00Z">
              <w:r>
                <w:rPr>
                  <w:rFonts w:cs="Times New Roman"/>
                  <w:sz w:val="24"/>
                  <w:szCs w:val="24"/>
                </w:rPr>
                <w:t xml:space="preserve">Перейти на форму додавання рахунку, заповнити інформацією, </w:t>
              </w:r>
            </w:ins>
            <w:ins w:id="172" w:author="Yuri Panasenco" w:date="2017-11-24T05:22:00Z">
              <w:r>
                <w:rPr>
                  <w:rFonts w:cs="Times New Roman"/>
                  <w:sz w:val="24"/>
                  <w:szCs w:val="24"/>
                </w:rPr>
                <w:t>після чого переконатися, що на сторінці списку рахунків, з</w:t>
              </w:r>
            </w:ins>
            <w:ins w:id="173" w:author="Yuri Panasenco" w:date="2017-11-24T05:23:00Z">
              <w:r>
                <w:rPr>
                  <w:rFonts w:cs="Times New Roman"/>
                  <w:sz w:val="24"/>
                  <w:szCs w:val="24"/>
                </w:rPr>
                <w:t>’</w:t>
              </w:r>
            </w:ins>
            <w:ins w:id="174" w:author="Yuri Panasenco" w:date="2017-11-24T05:22:00Z">
              <w:r>
                <w:rPr>
                  <w:rFonts w:cs="Times New Roman"/>
                  <w:sz w:val="24"/>
                  <w:szCs w:val="24"/>
                </w:rPr>
                <w:t>явиться щойно доданий рахунок.</w:t>
              </w:r>
            </w:ins>
          </w:p>
        </w:tc>
        <w:tc>
          <w:tcPr>
            <w:tcW w:w="765" w:type="dxa"/>
            <w:tcPrChange w:id="175" w:author="Yuri Panasenco" w:date="2017-11-24T06:13:00Z">
              <w:tcPr>
                <w:tcW w:w="765" w:type="dxa"/>
              </w:tcPr>
            </w:tcPrChange>
          </w:tcPr>
          <w:p w14:paraId="27B968C3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176" w:author="Yuri Panasenco" w:date="2017-11-24T05:15:00Z"/>
                <w:rFonts w:cs="Times New Roman"/>
                <w:sz w:val="24"/>
                <w:szCs w:val="24"/>
                <w:rPrChange w:id="177" w:author="Yuri Panasenco" w:date="2017-11-24T05:16:00Z">
                  <w:rPr>
                    <w:ins w:id="178" w:author="Yuri Panasenco" w:date="2017-11-24T05:15:00Z"/>
                  </w:rPr>
                </w:rPrChange>
              </w:rPr>
              <w:pPrChange w:id="179" w:author="Yuri Panasenco" w:date="2017-11-24T05:16:00Z">
                <w:pPr>
                  <w:pStyle w:val="af0"/>
                  <w:ind w:firstLine="0"/>
                </w:pPr>
              </w:pPrChange>
            </w:pPr>
            <w:ins w:id="180" w:author="Yuri Panasenco" w:date="2017-11-24T05:23:00Z">
              <w:r>
                <w:rPr>
                  <w:rFonts w:cs="Times New Roman"/>
                  <w:sz w:val="24"/>
                  <w:szCs w:val="24"/>
                </w:rPr>
                <w:t>1</w:t>
              </w:r>
            </w:ins>
          </w:p>
        </w:tc>
      </w:tr>
      <w:tr w:rsidR="00A1127D" w:rsidRPr="00C13E07" w14:paraId="40D5484B" w14:textId="77777777" w:rsidTr="00A1127D">
        <w:trPr>
          <w:gridAfter w:val="1"/>
          <w:wAfter w:w="30" w:type="dxa"/>
          <w:ins w:id="181" w:author="Yuri Panasenco" w:date="2017-11-24T05:15:00Z"/>
        </w:trPr>
        <w:tc>
          <w:tcPr>
            <w:tcW w:w="851" w:type="dxa"/>
            <w:tcPrChange w:id="182" w:author="Yuri Panasenco" w:date="2017-11-24T06:13:00Z">
              <w:tcPr>
                <w:tcW w:w="562" w:type="dxa"/>
              </w:tcPr>
            </w:tcPrChange>
          </w:tcPr>
          <w:p w14:paraId="61C99EA4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183" w:author="Yuri Panasenco" w:date="2017-11-24T05:15:00Z"/>
                <w:rFonts w:cs="Times New Roman"/>
                <w:sz w:val="24"/>
                <w:szCs w:val="24"/>
                <w:rPrChange w:id="184" w:author="Yuri Panasenco" w:date="2017-11-24T05:16:00Z">
                  <w:rPr>
                    <w:ins w:id="185" w:author="Yuri Panasenco" w:date="2017-11-24T05:15:00Z"/>
                  </w:rPr>
                </w:rPrChange>
              </w:rPr>
              <w:pPrChange w:id="186" w:author="Yuri Panasenco" w:date="2017-11-24T05:16:00Z">
                <w:pPr>
                  <w:pStyle w:val="af0"/>
                  <w:ind w:firstLine="0"/>
                </w:pPr>
              </w:pPrChange>
            </w:pPr>
            <w:ins w:id="187" w:author="Yuri Panasenco" w:date="2017-11-24T05:23:00Z">
              <w:r>
                <w:rPr>
                  <w:rFonts w:cs="Times New Roman"/>
                  <w:sz w:val="24"/>
                  <w:szCs w:val="24"/>
                </w:rPr>
                <w:t>4</w:t>
              </w:r>
            </w:ins>
          </w:p>
        </w:tc>
        <w:tc>
          <w:tcPr>
            <w:tcW w:w="1560" w:type="dxa"/>
            <w:tcPrChange w:id="188" w:author="Yuri Panasenco" w:date="2017-11-24T06:13:00Z">
              <w:tcPr>
                <w:tcW w:w="1560" w:type="dxa"/>
              </w:tcPr>
            </w:tcPrChange>
          </w:tcPr>
          <w:p w14:paraId="0ED7E40E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189" w:author="Yuri Panasenco" w:date="2017-11-24T05:15:00Z"/>
                <w:rFonts w:cs="Times New Roman"/>
                <w:sz w:val="24"/>
                <w:szCs w:val="24"/>
                <w:rPrChange w:id="190" w:author="Yuri Panasenco" w:date="2017-11-24T05:16:00Z">
                  <w:rPr>
                    <w:ins w:id="191" w:author="Yuri Panasenco" w:date="2017-11-24T05:15:00Z"/>
                  </w:rPr>
                </w:rPrChange>
              </w:rPr>
              <w:pPrChange w:id="192" w:author="Yuri Panasenco" w:date="2017-11-24T05:16:00Z">
                <w:pPr>
                  <w:pStyle w:val="af0"/>
                  <w:ind w:firstLine="0"/>
                </w:pPr>
              </w:pPrChange>
            </w:pPr>
            <w:ins w:id="193" w:author="Yuri Panasenco" w:date="2017-11-24T05:23:00Z">
              <w:r>
                <w:rPr>
                  <w:rFonts w:cs="Times New Roman"/>
                  <w:sz w:val="24"/>
                  <w:szCs w:val="24"/>
                </w:rPr>
                <w:t>Видалення рахунків</w:t>
              </w:r>
            </w:ins>
          </w:p>
        </w:tc>
        <w:tc>
          <w:tcPr>
            <w:tcW w:w="1416" w:type="dxa"/>
            <w:tcPrChange w:id="194" w:author="Yuri Panasenco" w:date="2017-11-24T06:13:00Z">
              <w:tcPr>
                <w:tcW w:w="1085" w:type="dxa"/>
              </w:tcPr>
            </w:tcPrChange>
          </w:tcPr>
          <w:p w14:paraId="49445E9D" w14:textId="4A7448B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195" w:author="Yuri Panasenco" w:date="2017-11-24T05:15:00Z"/>
                <w:rFonts w:cs="Times New Roman"/>
                <w:sz w:val="24"/>
                <w:szCs w:val="24"/>
                <w:rPrChange w:id="196" w:author="Yuri Panasenco" w:date="2017-11-24T05:16:00Z">
                  <w:rPr>
                    <w:ins w:id="197" w:author="Yuri Panasenco" w:date="2017-11-24T05:15:00Z"/>
                  </w:rPr>
                </w:rPrChange>
              </w:rPr>
              <w:pPrChange w:id="198" w:author="Yuri Panasenco" w:date="2017-11-24T05:16:00Z">
                <w:pPr>
                  <w:pStyle w:val="af0"/>
                  <w:ind w:firstLine="0"/>
                </w:pPr>
              </w:pPrChange>
            </w:pPr>
            <w:ins w:id="199" w:author="Yuri Panasenco" w:date="2017-11-24T06:06:00Z">
              <w:r>
                <w:rPr>
                  <w:rFonts w:cs="Times New Roman"/>
                  <w:sz w:val="24"/>
                  <w:szCs w:val="24"/>
                </w:rPr>
                <w:t>87</w:t>
              </w:r>
            </w:ins>
          </w:p>
        </w:tc>
        <w:tc>
          <w:tcPr>
            <w:tcW w:w="4301" w:type="dxa"/>
            <w:tcPrChange w:id="200" w:author="Yuri Panasenco" w:date="2017-11-24T06:13:00Z">
              <w:tcPr>
                <w:tcW w:w="4443" w:type="dxa"/>
              </w:tcPr>
            </w:tcPrChange>
          </w:tcPr>
          <w:p w14:paraId="5EEE81B4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201" w:author="Yuri Panasenco" w:date="2017-11-24T05:15:00Z"/>
                <w:rFonts w:cs="Times New Roman"/>
                <w:sz w:val="24"/>
                <w:szCs w:val="24"/>
                <w:rPrChange w:id="202" w:author="Yuri Panasenco" w:date="2017-11-24T05:16:00Z">
                  <w:rPr>
                    <w:ins w:id="203" w:author="Yuri Panasenco" w:date="2017-11-24T05:15:00Z"/>
                  </w:rPr>
                </w:rPrChange>
              </w:rPr>
              <w:pPrChange w:id="204" w:author="Yuri Panasenco" w:date="2017-11-24T05:16:00Z">
                <w:pPr>
                  <w:pStyle w:val="af0"/>
                  <w:ind w:firstLine="0"/>
                </w:pPr>
              </w:pPrChange>
            </w:pPr>
            <w:ins w:id="205" w:author="Yuri Panasenco" w:date="2017-11-24T05:25:00Z">
              <w:r>
                <w:rPr>
                  <w:rFonts w:cs="Times New Roman"/>
                  <w:sz w:val="24"/>
                  <w:szCs w:val="24"/>
                </w:rPr>
                <w:t>Перейти на форму списку рахунків, видалити рахунок, оновити сторінку</w:t>
              </w:r>
            </w:ins>
          </w:p>
        </w:tc>
        <w:tc>
          <w:tcPr>
            <w:tcW w:w="765" w:type="dxa"/>
            <w:tcPrChange w:id="206" w:author="Yuri Panasenco" w:date="2017-11-24T06:13:00Z">
              <w:tcPr>
                <w:tcW w:w="765" w:type="dxa"/>
              </w:tcPr>
            </w:tcPrChange>
          </w:tcPr>
          <w:p w14:paraId="7EF2B9F8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207" w:author="Yuri Panasenco" w:date="2017-11-24T05:15:00Z"/>
                <w:rFonts w:cs="Times New Roman"/>
                <w:sz w:val="24"/>
                <w:szCs w:val="24"/>
                <w:rPrChange w:id="208" w:author="Yuri Panasenco" w:date="2017-11-24T05:16:00Z">
                  <w:rPr>
                    <w:ins w:id="209" w:author="Yuri Panasenco" w:date="2017-11-24T05:15:00Z"/>
                  </w:rPr>
                </w:rPrChange>
              </w:rPr>
              <w:pPrChange w:id="210" w:author="Yuri Panasenco" w:date="2017-11-24T05:16:00Z">
                <w:pPr>
                  <w:pStyle w:val="af0"/>
                  <w:ind w:firstLine="0"/>
                </w:pPr>
              </w:pPrChange>
            </w:pPr>
            <w:ins w:id="211" w:author="Yuri Panasenco" w:date="2017-11-24T05:30:00Z">
              <w:r>
                <w:rPr>
                  <w:rFonts w:cs="Times New Roman"/>
                  <w:sz w:val="24"/>
                  <w:szCs w:val="24"/>
                </w:rPr>
                <w:t>1</w:t>
              </w:r>
            </w:ins>
          </w:p>
        </w:tc>
      </w:tr>
      <w:tr w:rsidR="00A1127D" w:rsidRPr="00C13E07" w14:paraId="520D133F" w14:textId="77777777" w:rsidTr="00A1127D">
        <w:trPr>
          <w:gridAfter w:val="1"/>
          <w:wAfter w:w="30" w:type="dxa"/>
          <w:ins w:id="212" w:author="Yuri Panasenco" w:date="2017-11-24T05:15:00Z"/>
        </w:trPr>
        <w:tc>
          <w:tcPr>
            <w:tcW w:w="851" w:type="dxa"/>
            <w:tcPrChange w:id="213" w:author="Yuri Panasenco" w:date="2017-11-24T06:13:00Z">
              <w:tcPr>
                <w:tcW w:w="562" w:type="dxa"/>
              </w:tcPr>
            </w:tcPrChange>
          </w:tcPr>
          <w:p w14:paraId="51433FFC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214" w:author="Yuri Panasenco" w:date="2017-11-24T05:15:00Z"/>
                <w:rFonts w:cs="Times New Roman"/>
                <w:sz w:val="24"/>
                <w:szCs w:val="24"/>
                <w:rPrChange w:id="215" w:author="Yuri Panasenco" w:date="2017-11-24T05:16:00Z">
                  <w:rPr>
                    <w:ins w:id="216" w:author="Yuri Panasenco" w:date="2017-11-24T05:15:00Z"/>
                  </w:rPr>
                </w:rPrChange>
              </w:rPr>
              <w:pPrChange w:id="217" w:author="Yuri Panasenco" w:date="2017-11-24T05:16:00Z">
                <w:pPr>
                  <w:pStyle w:val="af0"/>
                  <w:ind w:firstLine="0"/>
                </w:pPr>
              </w:pPrChange>
            </w:pPr>
            <w:ins w:id="218" w:author="Yuri Panasenco" w:date="2017-11-24T05:26:00Z">
              <w:r>
                <w:rPr>
                  <w:rFonts w:cs="Times New Roman"/>
                  <w:sz w:val="24"/>
                  <w:szCs w:val="24"/>
                </w:rPr>
                <w:t>5</w:t>
              </w:r>
            </w:ins>
          </w:p>
        </w:tc>
        <w:tc>
          <w:tcPr>
            <w:tcW w:w="1560" w:type="dxa"/>
            <w:tcPrChange w:id="219" w:author="Yuri Panasenco" w:date="2017-11-24T06:13:00Z">
              <w:tcPr>
                <w:tcW w:w="1560" w:type="dxa"/>
              </w:tcPr>
            </w:tcPrChange>
          </w:tcPr>
          <w:p w14:paraId="1BFA7F1D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220" w:author="Yuri Panasenco" w:date="2017-11-24T05:15:00Z"/>
                <w:rFonts w:cs="Times New Roman"/>
                <w:sz w:val="24"/>
                <w:szCs w:val="24"/>
                <w:rPrChange w:id="221" w:author="Yuri Panasenco" w:date="2017-11-24T05:16:00Z">
                  <w:rPr>
                    <w:ins w:id="222" w:author="Yuri Panasenco" w:date="2017-11-24T05:15:00Z"/>
                  </w:rPr>
                </w:rPrChange>
              </w:rPr>
              <w:pPrChange w:id="223" w:author="Yuri Panasenco" w:date="2017-11-24T05:16:00Z">
                <w:pPr>
                  <w:pStyle w:val="af0"/>
                  <w:ind w:firstLine="0"/>
                </w:pPr>
              </w:pPrChange>
            </w:pPr>
            <w:ins w:id="224" w:author="Yuri Panasenco" w:date="2017-11-24T05:26:00Z">
              <w:r>
                <w:rPr>
                  <w:rFonts w:cs="Times New Roman"/>
                  <w:sz w:val="24"/>
                  <w:szCs w:val="24"/>
                </w:rPr>
                <w:t>Відображення бізнес ролей</w:t>
              </w:r>
            </w:ins>
          </w:p>
        </w:tc>
        <w:tc>
          <w:tcPr>
            <w:tcW w:w="1416" w:type="dxa"/>
            <w:tcPrChange w:id="225" w:author="Yuri Panasenco" w:date="2017-11-24T06:13:00Z">
              <w:tcPr>
                <w:tcW w:w="1085" w:type="dxa"/>
              </w:tcPr>
            </w:tcPrChange>
          </w:tcPr>
          <w:p w14:paraId="247C6977" w14:textId="53BDA086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226" w:author="Yuri Panasenco" w:date="2017-11-24T05:15:00Z"/>
                <w:rFonts w:cs="Times New Roman"/>
                <w:sz w:val="24"/>
                <w:szCs w:val="24"/>
                <w:rPrChange w:id="227" w:author="Yuri Panasenco" w:date="2017-11-24T05:16:00Z">
                  <w:rPr>
                    <w:ins w:id="228" w:author="Yuri Panasenco" w:date="2017-11-24T05:15:00Z"/>
                  </w:rPr>
                </w:rPrChange>
              </w:rPr>
              <w:pPrChange w:id="229" w:author="Yuri Panasenco" w:date="2017-11-24T05:16:00Z">
                <w:pPr>
                  <w:pStyle w:val="af0"/>
                  <w:ind w:firstLine="0"/>
                </w:pPr>
              </w:pPrChange>
            </w:pPr>
            <w:ins w:id="230" w:author="Yuri Panasenco" w:date="2017-11-24T06:05:00Z">
              <w:r>
                <w:rPr>
                  <w:rFonts w:cs="Times New Roman"/>
                  <w:sz w:val="24"/>
                  <w:szCs w:val="24"/>
                </w:rPr>
                <w:t>89</w:t>
              </w:r>
            </w:ins>
          </w:p>
        </w:tc>
        <w:tc>
          <w:tcPr>
            <w:tcW w:w="4301" w:type="dxa"/>
            <w:tcPrChange w:id="231" w:author="Yuri Panasenco" w:date="2017-11-24T06:13:00Z">
              <w:tcPr>
                <w:tcW w:w="4443" w:type="dxa"/>
              </w:tcPr>
            </w:tcPrChange>
          </w:tcPr>
          <w:p w14:paraId="53E6C216" w14:textId="77777777" w:rsidR="00A1127D" w:rsidRPr="00C13E07" w:rsidRDefault="00A1127D" w:rsidP="00343345">
            <w:pPr>
              <w:pStyle w:val="af0"/>
              <w:spacing w:line="240" w:lineRule="atLeast"/>
              <w:ind w:firstLine="0"/>
              <w:rPr>
                <w:ins w:id="232" w:author="Yuri Panasenco" w:date="2017-11-24T05:15:00Z"/>
                <w:rFonts w:cs="Times New Roman"/>
                <w:sz w:val="24"/>
                <w:szCs w:val="24"/>
                <w:rPrChange w:id="233" w:author="Yuri Panasenco" w:date="2017-11-24T05:16:00Z">
                  <w:rPr>
                    <w:ins w:id="234" w:author="Yuri Panasenco" w:date="2017-11-24T05:15:00Z"/>
                  </w:rPr>
                </w:rPrChange>
              </w:rPr>
              <w:pPrChange w:id="235" w:author="Yuri Panasenco" w:date="2017-11-24T05:27:00Z">
                <w:pPr>
                  <w:pStyle w:val="af0"/>
                  <w:ind w:firstLine="0"/>
                </w:pPr>
              </w:pPrChange>
            </w:pPr>
            <w:ins w:id="236" w:author="Yuri Panasenco" w:date="2017-11-24T05:27:00Z">
              <w:r>
                <w:rPr>
                  <w:rFonts w:cs="Times New Roman"/>
                  <w:sz w:val="24"/>
                  <w:szCs w:val="24"/>
                </w:rPr>
                <w:t xml:space="preserve">Авторизуватися як адміністратор, перейти на сторінку </w:t>
              </w:r>
              <w:r>
                <w:rPr>
                  <w:rFonts w:cs="Times New Roman"/>
                  <w:sz w:val="24"/>
                  <w:szCs w:val="24"/>
                </w:rPr>
                <w:t>бізнес ролей</w:t>
              </w:r>
              <w:r>
                <w:rPr>
                  <w:rFonts w:cs="Times New Roman"/>
                  <w:sz w:val="24"/>
                  <w:szCs w:val="24"/>
                </w:rPr>
                <w:t>, переконатися в наявності переліку</w:t>
              </w:r>
            </w:ins>
          </w:p>
        </w:tc>
        <w:tc>
          <w:tcPr>
            <w:tcW w:w="765" w:type="dxa"/>
            <w:tcPrChange w:id="237" w:author="Yuri Panasenco" w:date="2017-11-24T06:13:00Z">
              <w:tcPr>
                <w:tcW w:w="765" w:type="dxa"/>
              </w:tcPr>
            </w:tcPrChange>
          </w:tcPr>
          <w:p w14:paraId="56B0A740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238" w:author="Yuri Panasenco" w:date="2017-11-24T05:15:00Z"/>
                <w:rFonts w:cs="Times New Roman"/>
                <w:sz w:val="24"/>
                <w:szCs w:val="24"/>
                <w:rPrChange w:id="239" w:author="Yuri Panasenco" w:date="2017-11-24T05:16:00Z">
                  <w:rPr>
                    <w:ins w:id="240" w:author="Yuri Panasenco" w:date="2017-11-24T05:15:00Z"/>
                  </w:rPr>
                </w:rPrChange>
              </w:rPr>
              <w:pPrChange w:id="241" w:author="Yuri Panasenco" w:date="2017-11-24T05:16:00Z">
                <w:pPr>
                  <w:pStyle w:val="af0"/>
                  <w:ind w:firstLine="0"/>
                </w:pPr>
              </w:pPrChange>
            </w:pPr>
            <w:ins w:id="242" w:author="Yuri Panasenco" w:date="2017-11-24T05:30:00Z">
              <w:r>
                <w:rPr>
                  <w:rFonts w:cs="Times New Roman"/>
                  <w:sz w:val="24"/>
                  <w:szCs w:val="24"/>
                </w:rPr>
                <w:t>1</w:t>
              </w:r>
            </w:ins>
          </w:p>
        </w:tc>
      </w:tr>
      <w:tr w:rsidR="00A1127D" w:rsidRPr="00C13E07" w14:paraId="41F4DF5E" w14:textId="77777777" w:rsidTr="00A1127D">
        <w:trPr>
          <w:gridAfter w:val="1"/>
          <w:wAfter w:w="30" w:type="dxa"/>
          <w:ins w:id="243" w:author="Yuri Panasenco" w:date="2017-11-24T05:15:00Z"/>
        </w:trPr>
        <w:tc>
          <w:tcPr>
            <w:tcW w:w="851" w:type="dxa"/>
            <w:tcPrChange w:id="244" w:author="Yuri Panasenco" w:date="2017-11-24T06:13:00Z">
              <w:tcPr>
                <w:tcW w:w="562" w:type="dxa"/>
              </w:tcPr>
            </w:tcPrChange>
          </w:tcPr>
          <w:p w14:paraId="5AA83F49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245" w:author="Yuri Panasenco" w:date="2017-11-24T05:15:00Z"/>
                <w:rFonts w:cs="Times New Roman"/>
                <w:sz w:val="24"/>
                <w:szCs w:val="24"/>
                <w:rPrChange w:id="246" w:author="Yuri Panasenco" w:date="2017-11-24T05:16:00Z">
                  <w:rPr>
                    <w:ins w:id="247" w:author="Yuri Panasenco" w:date="2017-11-24T05:15:00Z"/>
                  </w:rPr>
                </w:rPrChange>
              </w:rPr>
              <w:pPrChange w:id="248" w:author="Yuri Panasenco" w:date="2017-11-24T05:16:00Z">
                <w:pPr>
                  <w:pStyle w:val="af0"/>
                  <w:ind w:firstLine="0"/>
                </w:pPr>
              </w:pPrChange>
            </w:pPr>
            <w:ins w:id="249" w:author="Yuri Panasenco" w:date="2017-11-24T05:28:00Z">
              <w:r>
                <w:rPr>
                  <w:rFonts w:cs="Times New Roman"/>
                  <w:sz w:val="24"/>
                  <w:szCs w:val="24"/>
                </w:rPr>
                <w:t>6</w:t>
              </w:r>
            </w:ins>
          </w:p>
        </w:tc>
        <w:tc>
          <w:tcPr>
            <w:tcW w:w="1560" w:type="dxa"/>
            <w:tcPrChange w:id="250" w:author="Yuri Panasenco" w:date="2017-11-24T06:13:00Z">
              <w:tcPr>
                <w:tcW w:w="1560" w:type="dxa"/>
              </w:tcPr>
            </w:tcPrChange>
          </w:tcPr>
          <w:p w14:paraId="0390C6D7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251" w:author="Yuri Panasenco" w:date="2017-11-24T05:15:00Z"/>
                <w:rFonts w:cs="Times New Roman"/>
                <w:sz w:val="24"/>
                <w:szCs w:val="24"/>
                <w:rPrChange w:id="252" w:author="Yuri Panasenco" w:date="2017-11-24T05:16:00Z">
                  <w:rPr>
                    <w:ins w:id="253" w:author="Yuri Panasenco" w:date="2017-11-24T05:15:00Z"/>
                  </w:rPr>
                </w:rPrChange>
              </w:rPr>
              <w:pPrChange w:id="254" w:author="Yuri Panasenco" w:date="2017-11-24T05:16:00Z">
                <w:pPr>
                  <w:pStyle w:val="af0"/>
                  <w:ind w:firstLine="0"/>
                </w:pPr>
              </w:pPrChange>
            </w:pPr>
            <w:ins w:id="255" w:author="Yuri Panasenco" w:date="2017-11-24T05:28:00Z">
              <w:r>
                <w:rPr>
                  <w:rFonts w:cs="Times New Roman"/>
                  <w:sz w:val="24"/>
                  <w:szCs w:val="24"/>
                </w:rPr>
                <w:t>Додавання бізнес ролей</w:t>
              </w:r>
            </w:ins>
          </w:p>
        </w:tc>
        <w:tc>
          <w:tcPr>
            <w:tcW w:w="1416" w:type="dxa"/>
            <w:tcPrChange w:id="256" w:author="Yuri Panasenco" w:date="2017-11-24T06:13:00Z">
              <w:tcPr>
                <w:tcW w:w="1085" w:type="dxa"/>
              </w:tcPr>
            </w:tcPrChange>
          </w:tcPr>
          <w:p w14:paraId="0B9238F0" w14:textId="6502F326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257" w:author="Yuri Panasenco" w:date="2017-11-24T05:15:00Z"/>
                <w:rFonts w:cs="Times New Roman"/>
                <w:sz w:val="24"/>
                <w:szCs w:val="24"/>
                <w:rPrChange w:id="258" w:author="Yuri Panasenco" w:date="2017-11-24T05:16:00Z">
                  <w:rPr>
                    <w:ins w:id="259" w:author="Yuri Panasenco" w:date="2017-11-24T05:15:00Z"/>
                  </w:rPr>
                </w:rPrChange>
              </w:rPr>
              <w:pPrChange w:id="260" w:author="Yuri Panasenco" w:date="2017-11-24T05:16:00Z">
                <w:pPr>
                  <w:pStyle w:val="af0"/>
                  <w:ind w:firstLine="0"/>
                </w:pPr>
              </w:pPrChange>
            </w:pPr>
            <w:ins w:id="261" w:author="Yuri Panasenco" w:date="2017-11-24T06:05:00Z">
              <w:r>
                <w:rPr>
                  <w:rFonts w:cs="Times New Roman"/>
                  <w:sz w:val="24"/>
                  <w:szCs w:val="24"/>
                </w:rPr>
                <w:t>88</w:t>
              </w:r>
            </w:ins>
          </w:p>
        </w:tc>
        <w:tc>
          <w:tcPr>
            <w:tcW w:w="4301" w:type="dxa"/>
            <w:tcPrChange w:id="262" w:author="Yuri Panasenco" w:date="2017-11-24T06:13:00Z">
              <w:tcPr>
                <w:tcW w:w="4443" w:type="dxa"/>
              </w:tcPr>
            </w:tcPrChange>
          </w:tcPr>
          <w:p w14:paraId="039F0357" w14:textId="77777777" w:rsidR="00A1127D" w:rsidRPr="00C13E07" w:rsidRDefault="00A1127D" w:rsidP="00D344FB">
            <w:pPr>
              <w:pStyle w:val="af0"/>
              <w:spacing w:line="240" w:lineRule="atLeast"/>
              <w:ind w:firstLine="0"/>
              <w:rPr>
                <w:ins w:id="263" w:author="Yuri Panasenco" w:date="2017-11-24T05:15:00Z"/>
                <w:rFonts w:cs="Times New Roman"/>
                <w:sz w:val="24"/>
                <w:szCs w:val="24"/>
                <w:rPrChange w:id="264" w:author="Yuri Panasenco" w:date="2017-11-24T05:16:00Z">
                  <w:rPr>
                    <w:ins w:id="265" w:author="Yuri Panasenco" w:date="2017-11-24T05:15:00Z"/>
                  </w:rPr>
                </w:rPrChange>
              </w:rPr>
              <w:pPrChange w:id="266" w:author="Yuri Panasenco" w:date="2017-11-24T05:28:00Z">
                <w:pPr>
                  <w:pStyle w:val="af0"/>
                  <w:ind w:firstLine="0"/>
                </w:pPr>
              </w:pPrChange>
            </w:pPr>
            <w:ins w:id="267" w:author="Yuri Panasenco" w:date="2017-11-24T05:28:00Z">
              <w:r>
                <w:rPr>
                  <w:rFonts w:cs="Times New Roman"/>
                  <w:sz w:val="24"/>
                  <w:szCs w:val="24"/>
                </w:rPr>
                <w:t xml:space="preserve">Перейти на форму додавання </w:t>
              </w:r>
              <w:r>
                <w:rPr>
                  <w:rFonts w:cs="Times New Roman"/>
                  <w:sz w:val="24"/>
                  <w:szCs w:val="24"/>
                </w:rPr>
                <w:t>бізнес ролі</w:t>
              </w:r>
              <w:r>
                <w:rPr>
                  <w:rFonts w:cs="Times New Roman"/>
                  <w:sz w:val="24"/>
                  <w:szCs w:val="24"/>
                </w:rPr>
                <w:t xml:space="preserve">, заповнити інформацією, після чого переконатися, що на сторінці списку </w:t>
              </w:r>
              <w:r>
                <w:rPr>
                  <w:rFonts w:cs="Times New Roman"/>
                  <w:sz w:val="24"/>
                  <w:szCs w:val="24"/>
                </w:rPr>
                <w:t>бізнес ролей</w:t>
              </w:r>
              <w:r>
                <w:rPr>
                  <w:rFonts w:cs="Times New Roman"/>
                  <w:sz w:val="24"/>
                  <w:szCs w:val="24"/>
                </w:rPr>
                <w:t>, з’</w:t>
              </w:r>
              <w:r>
                <w:rPr>
                  <w:rFonts w:cs="Times New Roman"/>
                  <w:sz w:val="24"/>
                  <w:szCs w:val="24"/>
                </w:rPr>
                <w:t>явилась щойно додана бізнес роль</w:t>
              </w:r>
            </w:ins>
          </w:p>
        </w:tc>
        <w:tc>
          <w:tcPr>
            <w:tcW w:w="765" w:type="dxa"/>
            <w:tcPrChange w:id="268" w:author="Yuri Panasenco" w:date="2017-11-24T06:13:00Z">
              <w:tcPr>
                <w:tcW w:w="765" w:type="dxa"/>
              </w:tcPr>
            </w:tcPrChange>
          </w:tcPr>
          <w:p w14:paraId="064FE445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269" w:author="Yuri Panasenco" w:date="2017-11-24T05:15:00Z"/>
                <w:rFonts w:cs="Times New Roman"/>
                <w:sz w:val="24"/>
                <w:szCs w:val="24"/>
                <w:rPrChange w:id="270" w:author="Yuri Panasenco" w:date="2017-11-24T05:16:00Z">
                  <w:rPr>
                    <w:ins w:id="271" w:author="Yuri Panasenco" w:date="2017-11-24T05:15:00Z"/>
                  </w:rPr>
                </w:rPrChange>
              </w:rPr>
              <w:pPrChange w:id="272" w:author="Yuri Panasenco" w:date="2017-11-24T05:16:00Z">
                <w:pPr>
                  <w:pStyle w:val="af0"/>
                  <w:ind w:firstLine="0"/>
                </w:pPr>
              </w:pPrChange>
            </w:pPr>
            <w:ins w:id="273" w:author="Yuri Panasenco" w:date="2017-11-24T05:30:00Z">
              <w:r>
                <w:rPr>
                  <w:rFonts w:cs="Times New Roman"/>
                  <w:sz w:val="24"/>
                  <w:szCs w:val="24"/>
                </w:rPr>
                <w:t>1</w:t>
              </w:r>
            </w:ins>
          </w:p>
        </w:tc>
      </w:tr>
      <w:tr w:rsidR="00A1127D" w:rsidRPr="00C13E07" w14:paraId="19523A43" w14:textId="77777777" w:rsidTr="00A1127D">
        <w:trPr>
          <w:gridAfter w:val="1"/>
          <w:wAfter w:w="30" w:type="dxa"/>
          <w:ins w:id="274" w:author="Yuri Panasenco" w:date="2017-11-24T05:15:00Z"/>
        </w:trPr>
        <w:tc>
          <w:tcPr>
            <w:tcW w:w="851" w:type="dxa"/>
            <w:tcPrChange w:id="275" w:author="Yuri Panasenco" w:date="2017-11-24T06:13:00Z">
              <w:tcPr>
                <w:tcW w:w="562" w:type="dxa"/>
              </w:tcPr>
            </w:tcPrChange>
          </w:tcPr>
          <w:p w14:paraId="6A29EABE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276" w:author="Yuri Panasenco" w:date="2017-11-24T05:15:00Z"/>
                <w:rFonts w:cs="Times New Roman"/>
                <w:sz w:val="24"/>
                <w:szCs w:val="24"/>
                <w:rPrChange w:id="277" w:author="Yuri Panasenco" w:date="2017-11-24T05:16:00Z">
                  <w:rPr>
                    <w:ins w:id="278" w:author="Yuri Panasenco" w:date="2017-11-24T05:15:00Z"/>
                  </w:rPr>
                </w:rPrChange>
              </w:rPr>
              <w:pPrChange w:id="279" w:author="Yuri Panasenco" w:date="2017-11-24T05:16:00Z">
                <w:pPr>
                  <w:pStyle w:val="af0"/>
                  <w:ind w:firstLine="0"/>
                </w:pPr>
              </w:pPrChange>
            </w:pPr>
            <w:ins w:id="280" w:author="Yuri Panasenco" w:date="2017-11-24T05:29:00Z">
              <w:r>
                <w:rPr>
                  <w:rFonts w:cs="Times New Roman"/>
                  <w:sz w:val="24"/>
                  <w:szCs w:val="24"/>
                </w:rPr>
                <w:t>7</w:t>
              </w:r>
            </w:ins>
          </w:p>
        </w:tc>
        <w:tc>
          <w:tcPr>
            <w:tcW w:w="1560" w:type="dxa"/>
            <w:tcPrChange w:id="281" w:author="Yuri Panasenco" w:date="2017-11-24T06:13:00Z">
              <w:tcPr>
                <w:tcW w:w="1560" w:type="dxa"/>
              </w:tcPr>
            </w:tcPrChange>
          </w:tcPr>
          <w:p w14:paraId="651F73CE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282" w:author="Yuri Panasenco" w:date="2017-11-24T05:15:00Z"/>
                <w:rFonts w:cs="Times New Roman"/>
                <w:sz w:val="24"/>
                <w:szCs w:val="24"/>
                <w:rPrChange w:id="283" w:author="Yuri Panasenco" w:date="2017-11-24T05:16:00Z">
                  <w:rPr>
                    <w:ins w:id="284" w:author="Yuri Panasenco" w:date="2017-11-24T05:15:00Z"/>
                  </w:rPr>
                </w:rPrChange>
              </w:rPr>
              <w:pPrChange w:id="285" w:author="Yuri Panasenco" w:date="2017-11-24T05:16:00Z">
                <w:pPr>
                  <w:pStyle w:val="af0"/>
                  <w:ind w:firstLine="0"/>
                </w:pPr>
              </w:pPrChange>
            </w:pPr>
            <w:ins w:id="286" w:author="Yuri Panasenco" w:date="2017-11-24T05:29:00Z">
              <w:r>
                <w:rPr>
                  <w:rFonts w:cs="Times New Roman"/>
                  <w:sz w:val="24"/>
                  <w:szCs w:val="24"/>
                </w:rPr>
                <w:t>Видалення бізнес ролей</w:t>
              </w:r>
            </w:ins>
          </w:p>
        </w:tc>
        <w:tc>
          <w:tcPr>
            <w:tcW w:w="1416" w:type="dxa"/>
            <w:tcPrChange w:id="287" w:author="Yuri Panasenco" w:date="2017-11-24T06:13:00Z">
              <w:tcPr>
                <w:tcW w:w="1085" w:type="dxa"/>
              </w:tcPr>
            </w:tcPrChange>
          </w:tcPr>
          <w:p w14:paraId="66912C3C" w14:textId="7F96CF0A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288" w:author="Yuri Panasenco" w:date="2017-11-24T05:15:00Z"/>
                <w:rFonts w:cs="Times New Roman"/>
                <w:sz w:val="24"/>
                <w:szCs w:val="24"/>
                <w:rPrChange w:id="289" w:author="Yuri Panasenco" w:date="2017-11-24T05:16:00Z">
                  <w:rPr>
                    <w:ins w:id="290" w:author="Yuri Panasenco" w:date="2017-11-24T05:15:00Z"/>
                  </w:rPr>
                </w:rPrChange>
              </w:rPr>
              <w:pPrChange w:id="291" w:author="Yuri Panasenco" w:date="2017-11-24T05:16:00Z">
                <w:pPr>
                  <w:pStyle w:val="af0"/>
                  <w:ind w:firstLine="0"/>
                </w:pPr>
              </w:pPrChange>
            </w:pPr>
            <w:ins w:id="292" w:author="Yuri Panasenco" w:date="2017-11-24T06:06:00Z">
              <w:r>
                <w:rPr>
                  <w:rFonts w:cs="Times New Roman"/>
                  <w:sz w:val="24"/>
                  <w:szCs w:val="24"/>
                </w:rPr>
                <w:t>86</w:t>
              </w:r>
            </w:ins>
          </w:p>
        </w:tc>
        <w:tc>
          <w:tcPr>
            <w:tcW w:w="4301" w:type="dxa"/>
            <w:tcPrChange w:id="293" w:author="Yuri Panasenco" w:date="2017-11-24T06:13:00Z">
              <w:tcPr>
                <w:tcW w:w="4443" w:type="dxa"/>
              </w:tcPr>
            </w:tcPrChange>
          </w:tcPr>
          <w:p w14:paraId="6A5AEFA9" w14:textId="77777777" w:rsidR="00A1127D" w:rsidRPr="00C13E07" w:rsidRDefault="00A1127D" w:rsidP="00D344FB">
            <w:pPr>
              <w:pStyle w:val="af0"/>
              <w:spacing w:line="240" w:lineRule="atLeast"/>
              <w:ind w:firstLine="0"/>
              <w:rPr>
                <w:ins w:id="294" w:author="Yuri Panasenco" w:date="2017-11-24T05:15:00Z"/>
                <w:rFonts w:cs="Times New Roman"/>
                <w:sz w:val="24"/>
                <w:szCs w:val="24"/>
                <w:rPrChange w:id="295" w:author="Yuri Panasenco" w:date="2017-11-24T05:16:00Z">
                  <w:rPr>
                    <w:ins w:id="296" w:author="Yuri Panasenco" w:date="2017-11-24T05:15:00Z"/>
                  </w:rPr>
                </w:rPrChange>
              </w:rPr>
              <w:pPrChange w:id="297" w:author="Yuri Panasenco" w:date="2017-11-24T05:29:00Z">
                <w:pPr>
                  <w:pStyle w:val="af0"/>
                  <w:ind w:firstLine="0"/>
                </w:pPr>
              </w:pPrChange>
            </w:pPr>
            <w:ins w:id="298" w:author="Yuri Panasenco" w:date="2017-11-24T05:29:00Z">
              <w:r>
                <w:rPr>
                  <w:rFonts w:cs="Times New Roman"/>
                  <w:sz w:val="24"/>
                  <w:szCs w:val="24"/>
                </w:rPr>
                <w:t xml:space="preserve">Перейти на форму списку </w:t>
              </w:r>
              <w:r>
                <w:rPr>
                  <w:rFonts w:cs="Times New Roman"/>
                  <w:sz w:val="24"/>
                  <w:szCs w:val="24"/>
                </w:rPr>
                <w:t>бізнес ролей</w:t>
              </w:r>
              <w:r>
                <w:rPr>
                  <w:rFonts w:cs="Times New Roman"/>
                  <w:sz w:val="24"/>
                  <w:szCs w:val="24"/>
                </w:rPr>
                <w:t xml:space="preserve">, видалити </w:t>
              </w:r>
              <w:r>
                <w:rPr>
                  <w:rFonts w:cs="Times New Roman"/>
                  <w:sz w:val="24"/>
                  <w:szCs w:val="24"/>
                </w:rPr>
                <w:t>роль</w:t>
              </w:r>
              <w:r>
                <w:rPr>
                  <w:rFonts w:cs="Times New Roman"/>
                  <w:sz w:val="24"/>
                  <w:szCs w:val="24"/>
                </w:rPr>
                <w:t>, оновити сторінку</w:t>
              </w:r>
            </w:ins>
          </w:p>
        </w:tc>
        <w:tc>
          <w:tcPr>
            <w:tcW w:w="765" w:type="dxa"/>
            <w:tcPrChange w:id="299" w:author="Yuri Panasenco" w:date="2017-11-24T06:13:00Z">
              <w:tcPr>
                <w:tcW w:w="765" w:type="dxa"/>
              </w:tcPr>
            </w:tcPrChange>
          </w:tcPr>
          <w:p w14:paraId="3DA90C86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300" w:author="Yuri Panasenco" w:date="2017-11-24T05:15:00Z"/>
                <w:rFonts w:cs="Times New Roman"/>
                <w:sz w:val="24"/>
                <w:szCs w:val="24"/>
                <w:rPrChange w:id="301" w:author="Yuri Panasenco" w:date="2017-11-24T05:16:00Z">
                  <w:rPr>
                    <w:ins w:id="302" w:author="Yuri Panasenco" w:date="2017-11-24T05:15:00Z"/>
                  </w:rPr>
                </w:rPrChange>
              </w:rPr>
              <w:pPrChange w:id="303" w:author="Yuri Panasenco" w:date="2017-11-24T05:16:00Z">
                <w:pPr>
                  <w:pStyle w:val="af0"/>
                  <w:ind w:firstLine="0"/>
                </w:pPr>
              </w:pPrChange>
            </w:pPr>
            <w:ins w:id="304" w:author="Yuri Panasenco" w:date="2017-11-24T05:30:00Z">
              <w:r>
                <w:rPr>
                  <w:rFonts w:cs="Times New Roman"/>
                  <w:sz w:val="24"/>
                  <w:szCs w:val="24"/>
                </w:rPr>
                <w:t>1</w:t>
              </w:r>
            </w:ins>
          </w:p>
        </w:tc>
      </w:tr>
      <w:tr w:rsidR="00A1127D" w:rsidRPr="00C13E07" w14:paraId="24B05925" w14:textId="77777777" w:rsidTr="00A1127D">
        <w:trPr>
          <w:gridAfter w:val="1"/>
          <w:wAfter w:w="30" w:type="dxa"/>
          <w:ins w:id="305" w:author="Yuri Panasenco" w:date="2017-11-24T05:24:00Z"/>
        </w:trPr>
        <w:tc>
          <w:tcPr>
            <w:tcW w:w="851" w:type="dxa"/>
            <w:tcPrChange w:id="306" w:author="Yuri Panasenco" w:date="2017-11-24T06:13:00Z">
              <w:tcPr>
                <w:tcW w:w="562" w:type="dxa"/>
              </w:tcPr>
            </w:tcPrChange>
          </w:tcPr>
          <w:p w14:paraId="0291DE0E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307" w:author="Yuri Panasenco" w:date="2017-11-24T05:24:00Z"/>
                <w:rFonts w:cs="Times New Roman"/>
                <w:sz w:val="24"/>
                <w:szCs w:val="24"/>
                <w:rPrChange w:id="308" w:author="Yuri Panasenco" w:date="2017-11-24T05:16:00Z">
                  <w:rPr>
                    <w:ins w:id="309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310" w:author="Yuri Panasenco" w:date="2017-11-24T05:30:00Z">
              <w:r>
                <w:rPr>
                  <w:rFonts w:cs="Times New Roman"/>
                  <w:sz w:val="24"/>
                  <w:szCs w:val="24"/>
                </w:rPr>
                <w:t>8</w:t>
              </w:r>
            </w:ins>
          </w:p>
        </w:tc>
        <w:tc>
          <w:tcPr>
            <w:tcW w:w="1560" w:type="dxa"/>
            <w:tcPrChange w:id="311" w:author="Yuri Panasenco" w:date="2017-11-24T06:13:00Z">
              <w:tcPr>
                <w:tcW w:w="1560" w:type="dxa"/>
              </w:tcPr>
            </w:tcPrChange>
          </w:tcPr>
          <w:p w14:paraId="31007E07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312" w:author="Yuri Panasenco" w:date="2017-11-24T05:24:00Z"/>
                <w:rFonts w:cs="Times New Roman"/>
                <w:sz w:val="24"/>
                <w:szCs w:val="24"/>
                <w:rPrChange w:id="313" w:author="Yuri Panasenco" w:date="2017-11-24T05:16:00Z">
                  <w:rPr>
                    <w:ins w:id="314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315" w:author="Yuri Panasenco" w:date="2017-11-24T05:30:00Z">
              <w:r>
                <w:rPr>
                  <w:rFonts w:cs="Times New Roman"/>
                  <w:sz w:val="24"/>
                  <w:szCs w:val="24"/>
                </w:rPr>
                <w:t xml:space="preserve">Відображення списку користувачів </w:t>
              </w:r>
            </w:ins>
          </w:p>
        </w:tc>
        <w:tc>
          <w:tcPr>
            <w:tcW w:w="1416" w:type="dxa"/>
            <w:tcPrChange w:id="316" w:author="Yuri Panasenco" w:date="2017-11-24T06:13:00Z">
              <w:tcPr>
                <w:tcW w:w="1085" w:type="dxa"/>
              </w:tcPr>
            </w:tcPrChange>
          </w:tcPr>
          <w:p w14:paraId="55483036" w14:textId="00E9F11B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317" w:author="Yuri Panasenco" w:date="2017-11-24T05:24:00Z"/>
                <w:rFonts w:cs="Times New Roman"/>
                <w:sz w:val="24"/>
                <w:szCs w:val="24"/>
                <w:rPrChange w:id="318" w:author="Yuri Panasenco" w:date="2017-11-24T05:16:00Z">
                  <w:rPr>
                    <w:ins w:id="319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320" w:author="Yuri Panasenco" w:date="2017-11-24T06:03:00Z">
              <w:r>
                <w:rPr>
                  <w:rFonts w:cs="Times New Roman"/>
                  <w:sz w:val="24"/>
                  <w:szCs w:val="24"/>
                </w:rPr>
                <w:t>50</w:t>
              </w:r>
            </w:ins>
          </w:p>
        </w:tc>
        <w:tc>
          <w:tcPr>
            <w:tcW w:w="4301" w:type="dxa"/>
            <w:tcPrChange w:id="321" w:author="Yuri Panasenco" w:date="2017-11-24T06:13:00Z">
              <w:tcPr>
                <w:tcW w:w="4443" w:type="dxa"/>
              </w:tcPr>
            </w:tcPrChange>
          </w:tcPr>
          <w:p w14:paraId="4D6E5FCF" w14:textId="77777777" w:rsidR="00A1127D" w:rsidRPr="00C13E07" w:rsidRDefault="00A1127D" w:rsidP="00A1127D">
            <w:pPr>
              <w:pStyle w:val="af0"/>
              <w:spacing w:line="240" w:lineRule="atLeast"/>
              <w:ind w:left="-66" w:firstLine="66"/>
              <w:rPr>
                <w:ins w:id="322" w:author="Yuri Panasenco" w:date="2017-11-24T05:24:00Z"/>
                <w:rFonts w:cs="Times New Roman"/>
                <w:sz w:val="24"/>
                <w:szCs w:val="24"/>
                <w:rPrChange w:id="323" w:author="Yuri Panasenco" w:date="2017-11-24T05:16:00Z">
                  <w:rPr>
                    <w:ins w:id="324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325" w:author="Yuri Panasenco" w:date="2017-11-24T05:30:00Z">
              <w:r>
                <w:rPr>
                  <w:rFonts w:cs="Times New Roman"/>
                  <w:sz w:val="24"/>
                  <w:szCs w:val="24"/>
                </w:rPr>
                <w:t xml:space="preserve">Перейти на форму списку </w:t>
              </w:r>
            </w:ins>
            <w:ins w:id="326" w:author="Yuri Panasenco" w:date="2017-11-24T05:31:00Z">
              <w:r>
                <w:rPr>
                  <w:rFonts w:cs="Times New Roman"/>
                  <w:sz w:val="24"/>
                  <w:szCs w:val="24"/>
                </w:rPr>
                <w:t>користувачів, переконатися в наявності списку користувачів з вказаними правами</w:t>
              </w:r>
            </w:ins>
          </w:p>
        </w:tc>
        <w:tc>
          <w:tcPr>
            <w:tcW w:w="765" w:type="dxa"/>
            <w:tcPrChange w:id="327" w:author="Yuri Panasenco" w:date="2017-11-24T06:13:00Z">
              <w:tcPr>
                <w:tcW w:w="765" w:type="dxa"/>
              </w:tcPr>
            </w:tcPrChange>
          </w:tcPr>
          <w:p w14:paraId="1E5E5A06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328" w:author="Yuri Panasenco" w:date="2017-11-24T05:24:00Z"/>
                <w:rFonts w:cs="Times New Roman"/>
                <w:sz w:val="24"/>
                <w:szCs w:val="24"/>
                <w:rPrChange w:id="329" w:author="Yuri Panasenco" w:date="2017-11-24T05:16:00Z">
                  <w:rPr>
                    <w:ins w:id="330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331" w:author="Yuri Panasenco" w:date="2017-11-24T05:35:00Z">
              <w:r>
                <w:rPr>
                  <w:rFonts w:cs="Times New Roman"/>
                  <w:sz w:val="24"/>
                  <w:szCs w:val="24"/>
                </w:rPr>
                <w:t>1</w:t>
              </w:r>
            </w:ins>
          </w:p>
        </w:tc>
      </w:tr>
      <w:tr w:rsidR="00A1127D" w:rsidRPr="00C13E07" w14:paraId="46C4D058" w14:textId="77777777" w:rsidTr="00A1127D">
        <w:trPr>
          <w:gridAfter w:val="1"/>
          <w:wAfter w:w="30" w:type="dxa"/>
          <w:ins w:id="332" w:author="Yuri Panasenco" w:date="2017-11-24T05:24:00Z"/>
        </w:trPr>
        <w:tc>
          <w:tcPr>
            <w:tcW w:w="851" w:type="dxa"/>
            <w:tcPrChange w:id="333" w:author="Yuri Panasenco" w:date="2017-11-24T06:13:00Z">
              <w:tcPr>
                <w:tcW w:w="562" w:type="dxa"/>
              </w:tcPr>
            </w:tcPrChange>
          </w:tcPr>
          <w:p w14:paraId="1C58A66D" w14:textId="77777777" w:rsidR="00A1127D" w:rsidRPr="00D344FB" w:rsidRDefault="00A1127D" w:rsidP="00C13E07">
            <w:pPr>
              <w:pStyle w:val="af0"/>
              <w:spacing w:line="240" w:lineRule="atLeast"/>
              <w:ind w:firstLine="0"/>
              <w:rPr>
                <w:ins w:id="334" w:author="Yuri Panasenco" w:date="2017-11-24T05:24:00Z"/>
                <w:rFonts w:cs="Times New Roman"/>
                <w:sz w:val="24"/>
                <w:szCs w:val="24"/>
                <w:lang w:val="ru-RU"/>
                <w:rPrChange w:id="335" w:author="Yuri Panasenco" w:date="2017-11-24T05:31:00Z">
                  <w:rPr>
                    <w:ins w:id="336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337" w:author="Yuri Panasenco" w:date="2017-11-24T05:31:00Z">
              <w:r>
                <w:rPr>
                  <w:rFonts w:cs="Times New Roman"/>
                  <w:sz w:val="24"/>
                  <w:szCs w:val="24"/>
                  <w:lang w:val="ru-RU"/>
                </w:rPr>
                <w:t>9</w:t>
              </w:r>
            </w:ins>
          </w:p>
        </w:tc>
        <w:tc>
          <w:tcPr>
            <w:tcW w:w="1560" w:type="dxa"/>
            <w:tcPrChange w:id="338" w:author="Yuri Panasenco" w:date="2017-11-24T06:13:00Z">
              <w:tcPr>
                <w:tcW w:w="1560" w:type="dxa"/>
              </w:tcPr>
            </w:tcPrChange>
          </w:tcPr>
          <w:p w14:paraId="0FF5701A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339" w:author="Yuri Panasenco" w:date="2017-11-24T05:24:00Z"/>
                <w:rFonts w:cs="Times New Roman"/>
                <w:sz w:val="24"/>
                <w:szCs w:val="24"/>
                <w:rPrChange w:id="340" w:author="Yuri Panasenco" w:date="2017-11-24T05:16:00Z">
                  <w:rPr>
                    <w:ins w:id="341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342" w:author="Yuri Panasenco" w:date="2017-11-24T05:31:00Z">
              <w:r>
                <w:rPr>
                  <w:rFonts w:cs="Times New Roman"/>
                  <w:sz w:val="24"/>
                  <w:szCs w:val="24"/>
                </w:rPr>
                <w:t>Додавання користувачів</w:t>
              </w:r>
            </w:ins>
          </w:p>
        </w:tc>
        <w:tc>
          <w:tcPr>
            <w:tcW w:w="1416" w:type="dxa"/>
            <w:tcPrChange w:id="343" w:author="Yuri Panasenco" w:date="2017-11-24T06:13:00Z">
              <w:tcPr>
                <w:tcW w:w="1085" w:type="dxa"/>
              </w:tcPr>
            </w:tcPrChange>
          </w:tcPr>
          <w:p w14:paraId="34CA1946" w14:textId="1944E5C5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344" w:author="Yuri Panasenco" w:date="2017-11-24T05:24:00Z"/>
                <w:rFonts w:cs="Times New Roman"/>
                <w:sz w:val="24"/>
                <w:szCs w:val="24"/>
                <w:rPrChange w:id="345" w:author="Yuri Panasenco" w:date="2017-11-24T05:16:00Z">
                  <w:rPr>
                    <w:ins w:id="346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347" w:author="Yuri Panasenco" w:date="2017-11-24T06:03:00Z">
              <w:r>
                <w:rPr>
                  <w:rFonts w:cs="Times New Roman"/>
                  <w:sz w:val="24"/>
                  <w:szCs w:val="24"/>
                </w:rPr>
                <w:t>40</w:t>
              </w:r>
            </w:ins>
          </w:p>
        </w:tc>
        <w:tc>
          <w:tcPr>
            <w:tcW w:w="4301" w:type="dxa"/>
            <w:tcPrChange w:id="348" w:author="Yuri Panasenco" w:date="2017-11-24T06:13:00Z">
              <w:tcPr>
                <w:tcW w:w="4443" w:type="dxa"/>
              </w:tcPr>
            </w:tcPrChange>
          </w:tcPr>
          <w:p w14:paraId="48386AB2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349" w:author="Yuri Panasenco" w:date="2017-11-24T05:24:00Z"/>
                <w:rFonts w:cs="Times New Roman"/>
                <w:sz w:val="24"/>
                <w:szCs w:val="24"/>
                <w:rPrChange w:id="350" w:author="Yuri Panasenco" w:date="2017-11-24T05:16:00Z">
                  <w:rPr>
                    <w:ins w:id="351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352" w:author="Yuri Panasenco" w:date="2017-11-24T05:31:00Z">
              <w:r>
                <w:rPr>
                  <w:rFonts w:cs="Times New Roman"/>
                  <w:sz w:val="24"/>
                  <w:szCs w:val="24"/>
                </w:rPr>
                <w:t>Перейти на форму додавання користувача, заповнити інформацією та натиснути кнопку додати, вийти з системи, та авторизуватися як щойно доданий користувач</w:t>
              </w:r>
            </w:ins>
          </w:p>
        </w:tc>
        <w:tc>
          <w:tcPr>
            <w:tcW w:w="765" w:type="dxa"/>
            <w:tcPrChange w:id="353" w:author="Yuri Panasenco" w:date="2017-11-24T06:13:00Z">
              <w:tcPr>
                <w:tcW w:w="765" w:type="dxa"/>
              </w:tcPr>
            </w:tcPrChange>
          </w:tcPr>
          <w:p w14:paraId="37620774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354" w:author="Yuri Panasenco" w:date="2017-11-24T05:24:00Z"/>
                <w:rFonts w:cs="Times New Roman"/>
                <w:sz w:val="24"/>
                <w:szCs w:val="24"/>
                <w:rPrChange w:id="355" w:author="Yuri Panasenco" w:date="2017-11-24T05:16:00Z">
                  <w:rPr>
                    <w:ins w:id="356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357" w:author="Yuri Panasenco" w:date="2017-11-24T05:35:00Z">
              <w:r>
                <w:rPr>
                  <w:rFonts w:cs="Times New Roman"/>
                  <w:sz w:val="24"/>
                  <w:szCs w:val="24"/>
                </w:rPr>
                <w:t>1</w:t>
              </w:r>
            </w:ins>
          </w:p>
        </w:tc>
      </w:tr>
      <w:tr w:rsidR="00A1127D" w:rsidRPr="00C13E07" w14:paraId="61E2CB47" w14:textId="5898D581" w:rsidTr="00A1127D">
        <w:trPr>
          <w:ins w:id="358" w:author="Yuri Panasenco" w:date="2017-11-24T06:00:00Z"/>
        </w:trPr>
        <w:tc>
          <w:tcPr>
            <w:tcW w:w="8923" w:type="dxa"/>
            <w:gridSpan w:val="6"/>
            <w:tcBorders>
              <w:top w:val="nil"/>
              <w:left w:val="nil"/>
              <w:right w:val="single" w:sz="4" w:space="0" w:color="auto"/>
            </w:tcBorders>
            <w:tcPrChange w:id="359" w:author="Yuri Panasenco" w:date="2017-11-24T06:13:00Z">
              <w:tcPr>
                <w:tcW w:w="8415" w:type="dxa"/>
                <w:gridSpan w:val="5"/>
                <w:tcBorders>
                  <w:top w:val="nil"/>
                  <w:left w:val="nil"/>
                  <w:right w:val="single" w:sz="4" w:space="0" w:color="auto"/>
                </w:tcBorders>
              </w:tcPr>
            </w:tcPrChange>
          </w:tcPr>
          <w:p w14:paraId="0779ACB2" w14:textId="77777777" w:rsidR="00A1127D" w:rsidRPr="006219D5" w:rsidRDefault="00A1127D" w:rsidP="006219D5">
            <w:pPr>
              <w:pStyle w:val="af0"/>
              <w:rPr>
                <w:ins w:id="360" w:author="Yuri Panasenco" w:date="2017-11-24T06:00:00Z"/>
                <w:rPrChange w:id="361" w:author="Yuri Panasenco" w:date="2017-11-24T06:01:00Z">
                  <w:rPr>
                    <w:ins w:id="362" w:author="Yuri Panasenco" w:date="2017-11-24T06:00:00Z"/>
                    <w:rFonts w:cs="Times New Roman"/>
                    <w:b/>
                    <w:sz w:val="24"/>
                    <w:szCs w:val="24"/>
                    <w:lang w:val="en-US"/>
                  </w:rPr>
                </w:rPrChange>
              </w:rPr>
              <w:pPrChange w:id="363" w:author="Yuri Panasenco" w:date="2017-11-24T06:01:00Z">
                <w:pPr>
                  <w:pStyle w:val="af0"/>
                  <w:spacing w:line="240" w:lineRule="atLeast"/>
                  <w:ind w:firstLine="0"/>
                  <w:jc w:val="center"/>
                </w:pPr>
              </w:pPrChange>
            </w:pPr>
            <w:ins w:id="364" w:author="Yuri Panasenco" w:date="2017-11-24T06:01:00Z">
              <w:r>
                <w:t xml:space="preserve">Продовження таблиці 1 - </w:t>
              </w:r>
              <w:r w:rsidRPr="00C64373">
                <w:rPr>
                  <w:lang w:val="en-US"/>
                </w:rPr>
                <w:t>Project</w:t>
              </w:r>
              <w:r w:rsidRPr="00C13E07">
                <w:t xml:space="preserve"> </w:t>
              </w:r>
              <w:r w:rsidRPr="00C64373">
                <w:rPr>
                  <w:lang w:val="en-US"/>
                </w:rPr>
                <w:t>Backlog</w:t>
              </w:r>
            </w:ins>
          </w:p>
        </w:tc>
      </w:tr>
      <w:tr w:rsidR="00A1127D" w:rsidRPr="00C13E07" w14:paraId="40B73C88" w14:textId="77777777" w:rsidTr="00A1127D">
        <w:trPr>
          <w:gridAfter w:val="1"/>
          <w:wAfter w:w="30" w:type="dxa"/>
          <w:ins w:id="365" w:author="Yuri Panasenco" w:date="2017-11-24T06:00:00Z"/>
        </w:trPr>
        <w:tc>
          <w:tcPr>
            <w:tcW w:w="851" w:type="dxa"/>
            <w:tcPrChange w:id="366" w:author="Yuri Panasenco" w:date="2017-11-24T06:13:00Z">
              <w:tcPr>
                <w:tcW w:w="562" w:type="dxa"/>
              </w:tcPr>
            </w:tcPrChange>
          </w:tcPr>
          <w:p w14:paraId="549D5FD9" w14:textId="77777777" w:rsidR="00A1127D" w:rsidRPr="006219D5" w:rsidRDefault="00A1127D" w:rsidP="006219D5">
            <w:pPr>
              <w:pStyle w:val="af0"/>
              <w:spacing w:line="240" w:lineRule="atLeast"/>
              <w:ind w:firstLine="0"/>
              <w:jc w:val="center"/>
              <w:rPr>
                <w:ins w:id="367" w:author="Yuri Panasenco" w:date="2017-11-24T06:00:00Z"/>
                <w:rFonts w:cs="Times New Roman"/>
                <w:b/>
                <w:sz w:val="24"/>
                <w:szCs w:val="24"/>
                <w:lang w:val="en-US"/>
                <w:rPrChange w:id="368" w:author="Yuri Panasenco" w:date="2017-11-24T06:00:00Z">
                  <w:rPr>
                    <w:ins w:id="369" w:author="Yuri Panasenco" w:date="2017-11-24T06:00:00Z"/>
                    <w:rFonts w:cs="Times New Roman"/>
                    <w:sz w:val="24"/>
                    <w:szCs w:val="24"/>
                    <w:lang w:val="ru-RU"/>
                  </w:rPr>
                </w:rPrChange>
              </w:rPr>
              <w:pPrChange w:id="370" w:author="Yuri Panasenco" w:date="2017-11-24T06:00:00Z">
                <w:pPr>
                  <w:pStyle w:val="af0"/>
                  <w:spacing w:line="240" w:lineRule="atLeast"/>
                  <w:ind w:firstLine="0"/>
                </w:pPr>
              </w:pPrChange>
            </w:pPr>
            <w:ins w:id="371" w:author="Yuri Panasenco" w:date="2017-11-24T06:00:00Z">
              <w:r w:rsidRPr="006219D5">
                <w:rPr>
                  <w:rFonts w:cs="Times New Roman"/>
                  <w:b/>
                  <w:sz w:val="24"/>
                  <w:szCs w:val="24"/>
                  <w:lang w:val="en-US"/>
                  <w:rPrChange w:id="372" w:author="Yuri Panasenco" w:date="2017-11-24T06:00:00Z">
                    <w:rPr>
                      <w:rFonts w:cs="Times New Roman"/>
                      <w:sz w:val="24"/>
                      <w:szCs w:val="24"/>
                      <w:lang w:val="en-US"/>
                    </w:rPr>
                  </w:rPrChange>
                </w:rPr>
                <w:t>1</w:t>
              </w:r>
            </w:ins>
          </w:p>
        </w:tc>
        <w:tc>
          <w:tcPr>
            <w:tcW w:w="1560" w:type="dxa"/>
            <w:tcPrChange w:id="373" w:author="Yuri Panasenco" w:date="2017-11-24T06:13:00Z">
              <w:tcPr>
                <w:tcW w:w="1560" w:type="dxa"/>
              </w:tcPr>
            </w:tcPrChange>
          </w:tcPr>
          <w:p w14:paraId="3472E7BE" w14:textId="77777777" w:rsidR="00A1127D" w:rsidRPr="006219D5" w:rsidRDefault="00A1127D" w:rsidP="006219D5">
            <w:pPr>
              <w:pStyle w:val="af0"/>
              <w:spacing w:line="240" w:lineRule="atLeast"/>
              <w:ind w:firstLine="0"/>
              <w:jc w:val="center"/>
              <w:rPr>
                <w:ins w:id="374" w:author="Yuri Panasenco" w:date="2017-11-24T06:00:00Z"/>
                <w:rFonts w:cs="Times New Roman"/>
                <w:b/>
                <w:sz w:val="24"/>
                <w:szCs w:val="24"/>
                <w:lang w:val="en-US"/>
                <w:rPrChange w:id="375" w:author="Yuri Panasenco" w:date="2017-11-24T06:00:00Z">
                  <w:rPr>
                    <w:ins w:id="376" w:author="Yuri Panasenco" w:date="2017-11-24T06:00:00Z"/>
                    <w:rFonts w:cs="Times New Roman"/>
                    <w:sz w:val="24"/>
                    <w:szCs w:val="24"/>
                  </w:rPr>
                </w:rPrChange>
              </w:rPr>
              <w:pPrChange w:id="377" w:author="Yuri Panasenco" w:date="2017-11-24T06:00:00Z">
                <w:pPr>
                  <w:pStyle w:val="af0"/>
                  <w:spacing w:line="240" w:lineRule="atLeast"/>
                  <w:ind w:firstLine="0"/>
                </w:pPr>
              </w:pPrChange>
            </w:pPr>
            <w:ins w:id="378" w:author="Yuri Panasenco" w:date="2017-11-24T06:00:00Z">
              <w:r w:rsidRPr="006219D5">
                <w:rPr>
                  <w:rFonts w:cs="Times New Roman"/>
                  <w:b/>
                  <w:sz w:val="24"/>
                  <w:szCs w:val="24"/>
                  <w:lang w:val="en-US"/>
                  <w:rPrChange w:id="379" w:author="Yuri Panasenco" w:date="2017-11-24T06:00:00Z">
                    <w:rPr>
                      <w:rFonts w:cs="Times New Roman"/>
                      <w:sz w:val="24"/>
                      <w:szCs w:val="24"/>
                      <w:lang w:val="en-US"/>
                    </w:rPr>
                  </w:rPrChange>
                </w:rPr>
                <w:t>2</w:t>
              </w:r>
            </w:ins>
          </w:p>
        </w:tc>
        <w:tc>
          <w:tcPr>
            <w:tcW w:w="1416" w:type="dxa"/>
            <w:tcPrChange w:id="380" w:author="Yuri Panasenco" w:date="2017-11-24T06:13:00Z">
              <w:tcPr>
                <w:tcW w:w="1085" w:type="dxa"/>
              </w:tcPr>
            </w:tcPrChange>
          </w:tcPr>
          <w:p w14:paraId="743F3A10" w14:textId="77777777" w:rsidR="00A1127D" w:rsidRPr="006219D5" w:rsidRDefault="00A1127D" w:rsidP="006219D5">
            <w:pPr>
              <w:pStyle w:val="af0"/>
              <w:spacing w:line="240" w:lineRule="atLeast"/>
              <w:ind w:firstLine="0"/>
              <w:jc w:val="center"/>
              <w:rPr>
                <w:ins w:id="381" w:author="Yuri Panasenco" w:date="2017-11-24T06:00:00Z"/>
                <w:rFonts w:cs="Times New Roman"/>
                <w:b/>
                <w:sz w:val="24"/>
                <w:szCs w:val="24"/>
                <w:lang w:val="en-US"/>
                <w:rPrChange w:id="382" w:author="Yuri Panasenco" w:date="2017-11-24T06:00:00Z">
                  <w:rPr>
                    <w:ins w:id="383" w:author="Yuri Panasenco" w:date="2017-11-24T06:00:00Z"/>
                    <w:rFonts w:cs="Times New Roman"/>
                    <w:sz w:val="24"/>
                    <w:szCs w:val="24"/>
                  </w:rPr>
                </w:rPrChange>
              </w:rPr>
              <w:pPrChange w:id="384" w:author="Yuri Panasenco" w:date="2017-11-24T06:00:00Z">
                <w:pPr>
                  <w:pStyle w:val="af0"/>
                  <w:spacing w:line="240" w:lineRule="atLeast"/>
                  <w:ind w:firstLine="0"/>
                </w:pPr>
              </w:pPrChange>
            </w:pPr>
            <w:ins w:id="385" w:author="Yuri Panasenco" w:date="2017-11-24T06:00:00Z">
              <w:r w:rsidRPr="006219D5">
                <w:rPr>
                  <w:rFonts w:cs="Times New Roman"/>
                  <w:b/>
                  <w:sz w:val="24"/>
                  <w:szCs w:val="24"/>
                  <w:lang w:val="en-US"/>
                  <w:rPrChange w:id="386" w:author="Yuri Panasenco" w:date="2017-11-24T06:00:00Z">
                    <w:rPr>
                      <w:rFonts w:cs="Times New Roman"/>
                      <w:sz w:val="24"/>
                      <w:szCs w:val="24"/>
                      <w:lang w:val="en-US"/>
                    </w:rPr>
                  </w:rPrChange>
                </w:rPr>
                <w:t>4</w:t>
              </w:r>
            </w:ins>
          </w:p>
        </w:tc>
        <w:tc>
          <w:tcPr>
            <w:tcW w:w="4301" w:type="dxa"/>
            <w:tcPrChange w:id="387" w:author="Yuri Panasenco" w:date="2017-11-24T06:13:00Z">
              <w:tcPr>
                <w:tcW w:w="4443" w:type="dxa"/>
              </w:tcPr>
            </w:tcPrChange>
          </w:tcPr>
          <w:p w14:paraId="38A36462" w14:textId="77777777" w:rsidR="00A1127D" w:rsidRPr="006219D5" w:rsidRDefault="00A1127D" w:rsidP="006219D5">
            <w:pPr>
              <w:pStyle w:val="af0"/>
              <w:spacing w:line="240" w:lineRule="atLeast"/>
              <w:ind w:firstLine="0"/>
              <w:jc w:val="center"/>
              <w:rPr>
                <w:ins w:id="388" w:author="Yuri Panasenco" w:date="2017-11-24T06:00:00Z"/>
                <w:rFonts w:cs="Times New Roman"/>
                <w:b/>
                <w:sz w:val="24"/>
                <w:szCs w:val="24"/>
                <w:lang w:val="en-US"/>
                <w:rPrChange w:id="389" w:author="Yuri Panasenco" w:date="2017-11-24T06:00:00Z">
                  <w:rPr>
                    <w:ins w:id="390" w:author="Yuri Panasenco" w:date="2017-11-24T06:00:00Z"/>
                    <w:rFonts w:cs="Times New Roman"/>
                    <w:sz w:val="24"/>
                    <w:szCs w:val="24"/>
                  </w:rPr>
                </w:rPrChange>
              </w:rPr>
              <w:pPrChange w:id="391" w:author="Yuri Panasenco" w:date="2017-11-24T06:00:00Z">
                <w:pPr>
                  <w:pStyle w:val="af0"/>
                  <w:spacing w:line="240" w:lineRule="atLeast"/>
                  <w:ind w:firstLine="0"/>
                </w:pPr>
              </w:pPrChange>
            </w:pPr>
            <w:ins w:id="392" w:author="Yuri Panasenco" w:date="2017-11-24T06:00:00Z">
              <w:r w:rsidRPr="006219D5">
                <w:rPr>
                  <w:rFonts w:cs="Times New Roman"/>
                  <w:b/>
                  <w:sz w:val="24"/>
                  <w:szCs w:val="24"/>
                  <w:lang w:val="en-US"/>
                  <w:rPrChange w:id="393" w:author="Yuri Panasenco" w:date="2017-11-24T06:00:00Z">
                    <w:rPr>
                      <w:rFonts w:cs="Times New Roman"/>
                      <w:sz w:val="24"/>
                      <w:szCs w:val="24"/>
                      <w:lang w:val="en-US"/>
                    </w:rPr>
                  </w:rPrChange>
                </w:rPr>
                <w:t>5</w:t>
              </w:r>
            </w:ins>
          </w:p>
        </w:tc>
        <w:tc>
          <w:tcPr>
            <w:tcW w:w="765" w:type="dxa"/>
            <w:tcPrChange w:id="394" w:author="Yuri Panasenco" w:date="2017-11-24T06:13:00Z">
              <w:tcPr>
                <w:tcW w:w="765" w:type="dxa"/>
              </w:tcPr>
            </w:tcPrChange>
          </w:tcPr>
          <w:p w14:paraId="6F4EE515" w14:textId="77777777" w:rsidR="00A1127D" w:rsidRPr="006219D5" w:rsidRDefault="00A1127D" w:rsidP="006219D5">
            <w:pPr>
              <w:pStyle w:val="af0"/>
              <w:spacing w:line="240" w:lineRule="atLeast"/>
              <w:ind w:firstLine="0"/>
              <w:jc w:val="center"/>
              <w:rPr>
                <w:ins w:id="395" w:author="Yuri Panasenco" w:date="2017-11-24T06:00:00Z"/>
                <w:rFonts w:cs="Times New Roman"/>
                <w:b/>
                <w:sz w:val="24"/>
                <w:szCs w:val="24"/>
                <w:lang w:val="en-US"/>
                <w:rPrChange w:id="396" w:author="Yuri Panasenco" w:date="2017-11-24T06:00:00Z">
                  <w:rPr>
                    <w:ins w:id="397" w:author="Yuri Panasenco" w:date="2017-11-24T06:00:00Z"/>
                    <w:rFonts w:cs="Times New Roman"/>
                    <w:sz w:val="24"/>
                    <w:szCs w:val="24"/>
                  </w:rPr>
                </w:rPrChange>
              </w:rPr>
              <w:pPrChange w:id="398" w:author="Yuri Panasenco" w:date="2017-11-24T06:00:00Z">
                <w:pPr>
                  <w:pStyle w:val="af0"/>
                  <w:spacing w:line="240" w:lineRule="atLeast"/>
                  <w:ind w:firstLine="0"/>
                </w:pPr>
              </w:pPrChange>
            </w:pPr>
            <w:ins w:id="399" w:author="Yuri Panasenco" w:date="2017-11-24T06:00:00Z">
              <w:r w:rsidRPr="006219D5">
                <w:rPr>
                  <w:rFonts w:cs="Times New Roman"/>
                  <w:b/>
                  <w:sz w:val="24"/>
                  <w:szCs w:val="24"/>
                  <w:lang w:val="en-US"/>
                  <w:rPrChange w:id="400" w:author="Yuri Panasenco" w:date="2017-11-24T06:00:00Z">
                    <w:rPr>
                      <w:rFonts w:cs="Times New Roman"/>
                      <w:sz w:val="24"/>
                      <w:szCs w:val="24"/>
                      <w:lang w:val="en-US"/>
                    </w:rPr>
                  </w:rPrChange>
                </w:rPr>
                <w:t>6</w:t>
              </w:r>
            </w:ins>
          </w:p>
        </w:tc>
      </w:tr>
      <w:tr w:rsidR="00A1127D" w:rsidRPr="00C13E07" w14:paraId="59C7EFDE" w14:textId="77777777" w:rsidTr="00A1127D">
        <w:trPr>
          <w:gridAfter w:val="1"/>
          <w:wAfter w:w="30" w:type="dxa"/>
          <w:ins w:id="401" w:author="Yuri Panasenco" w:date="2017-11-24T05:24:00Z"/>
        </w:trPr>
        <w:tc>
          <w:tcPr>
            <w:tcW w:w="851" w:type="dxa"/>
            <w:tcPrChange w:id="402" w:author="Yuri Panasenco" w:date="2017-11-24T06:13:00Z">
              <w:tcPr>
                <w:tcW w:w="562" w:type="dxa"/>
              </w:tcPr>
            </w:tcPrChange>
          </w:tcPr>
          <w:p w14:paraId="509A0872" w14:textId="77777777" w:rsidR="00A1127D" w:rsidRPr="006219D5" w:rsidRDefault="00A1127D" w:rsidP="00C13E07">
            <w:pPr>
              <w:pStyle w:val="af0"/>
              <w:spacing w:line="240" w:lineRule="atLeast"/>
              <w:ind w:firstLine="0"/>
              <w:rPr>
                <w:ins w:id="403" w:author="Yuri Panasenco" w:date="2017-11-24T05:24:00Z"/>
                <w:rFonts w:cs="Times New Roman"/>
                <w:sz w:val="24"/>
                <w:szCs w:val="24"/>
                <w:lang w:val="en-US"/>
                <w:rPrChange w:id="404" w:author="Yuri Panasenco" w:date="2017-11-24T06:00:00Z">
                  <w:rPr>
                    <w:ins w:id="405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406" w:author="Yuri Panasenco" w:date="2017-11-24T05:32:00Z">
              <w:r>
                <w:rPr>
                  <w:rFonts w:cs="Times New Roman"/>
                  <w:sz w:val="24"/>
                  <w:szCs w:val="24"/>
                  <w:lang w:val="ru-RU"/>
                </w:rPr>
                <w:t>10</w:t>
              </w:r>
            </w:ins>
          </w:p>
        </w:tc>
        <w:tc>
          <w:tcPr>
            <w:tcW w:w="1560" w:type="dxa"/>
            <w:tcPrChange w:id="407" w:author="Yuri Panasenco" w:date="2017-11-24T06:13:00Z">
              <w:tcPr>
                <w:tcW w:w="1560" w:type="dxa"/>
              </w:tcPr>
            </w:tcPrChange>
          </w:tcPr>
          <w:p w14:paraId="4042CB7D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408" w:author="Yuri Panasenco" w:date="2017-11-24T05:24:00Z"/>
                <w:rFonts w:cs="Times New Roman"/>
                <w:sz w:val="24"/>
                <w:szCs w:val="24"/>
                <w:rPrChange w:id="409" w:author="Yuri Panasenco" w:date="2017-11-24T05:16:00Z">
                  <w:rPr>
                    <w:ins w:id="410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411" w:author="Yuri Panasenco" w:date="2017-11-24T05:33:00Z">
              <w:r>
                <w:rPr>
                  <w:rFonts w:cs="Times New Roman"/>
                  <w:sz w:val="24"/>
                  <w:szCs w:val="24"/>
                </w:rPr>
                <w:t>Редагування користувачів</w:t>
              </w:r>
            </w:ins>
          </w:p>
        </w:tc>
        <w:tc>
          <w:tcPr>
            <w:tcW w:w="1416" w:type="dxa"/>
            <w:tcPrChange w:id="412" w:author="Yuri Panasenco" w:date="2017-11-24T06:13:00Z">
              <w:tcPr>
                <w:tcW w:w="1085" w:type="dxa"/>
              </w:tcPr>
            </w:tcPrChange>
          </w:tcPr>
          <w:p w14:paraId="608A9B13" w14:textId="630FF1BA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413" w:author="Yuri Panasenco" w:date="2017-11-24T05:24:00Z"/>
                <w:rFonts w:cs="Times New Roman"/>
                <w:sz w:val="24"/>
                <w:szCs w:val="24"/>
                <w:rPrChange w:id="414" w:author="Yuri Panasenco" w:date="2017-11-24T05:16:00Z">
                  <w:rPr>
                    <w:ins w:id="415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416" w:author="Yuri Panasenco" w:date="2017-11-24T06:03:00Z">
              <w:r>
                <w:rPr>
                  <w:rFonts w:cs="Times New Roman"/>
                  <w:sz w:val="24"/>
                  <w:szCs w:val="24"/>
                </w:rPr>
                <w:t>4</w:t>
              </w:r>
            </w:ins>
            <w:ins w:id="417" w:author="Yuri Panasenco" w:date="2017-11-24T06:04:00Z">
              <w:r>
                <w:rPr>
                  <w:rFonts w:cs="Times New Roman"/>
                  <w:sz w:val="24"/>
                  <w:szCs w:val="24"/>
                </w:rPr>
                <w:t>5</w:t>
              </w:r>
            </w:ins>
          </w:p>
        </w:tc>
        <w:tc>
          <w:tcPr>
            <w:tcW w:w="4301" w:type="dxa"/>
            <w:tcPrChange w:id="418" w:author="Yuri Panasenco" w:date="2017-11-24T06:13:00Z">
              <w:tcPr>
                <w:tcW w:w="4443" w:type="dxa"/>
              </w:tcPr>
            </w:tcPrChange>
          </w:tcPr>
          <w:p w14:paraId="406C0809" w14:textId="77777777" w:rsidR="00A1127D" w:rsidRPr="00C13E07" w:rsidRDefault="00A1127D" w:rsidP="00D344FB">
            <w:pPr>
              <w:pStyle w:val="af0"/>
              <w:spacing w:line="240" w:lineRule="atLeast"/>
              <w:ind w:firstLine="0"/>
              <w:rPr>
                <w:ins w:id="419" w:author="Yuri Panasenco" w:date="2017-11-24T05:24:00Z"/>
                <w:rFonts w:cs="Times New Roman"/>
                <w:sz w:val="24"/>
                <w:szCs w:val="24"/>
                <w:rPrChange w:id="420" w:author="Yuri Panasenco" w:date="2017-11-24T05:16:00Z">
                  <w:rPr>
                    <w:ins w:id="421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  <w:pPrChange w:id="422" w:author="Yuri Panasenco" w:date="2017-11-24T05:34:00Z">
                <w:pPr>
                  <w:pStyle w:val="af0"/>
                  <w:spacing w:line="240" w:lineRule="atLeast"/>
                  <w:ind w:firstLine="0"/>
                </w:pPr>
              </w:pPrChange>
            </w:pPr>
            <w:ins w:id="423" w:author="Yuri Panasenco" w:date="2017-11-24T05:33:00Z">
              <w:r>
                <w:rPr>
                  <w:rFonts w:cs="Times New Roman"/>
                  <w:sz w:val="24"/>
                  <w:szCs w:val="24"/>
                </w:rPr>
                <w:t xml:space="preserve"> Перейти на форму списку користувачів, вибрати користувача, та перейти на форму редагування його. </w:t>
              </w:r>
            </w:ins>
            <w:ins w:id="424" w:author="Yuri Panasenco" w:date="2017-11-24T05:34:00Z">
              <w:r>
                <w:rPr>
                  <w:rFonts w:cs="Times New Roman"/>
                  <w:sz w:val="24"/>
                  <w:szCs w:val="24"/>
                </w:rPr>
                <w:t>Змінити логін та пароль, війти з системи, та авторизуватися за зміненими даними</w:t>
              </w:r>
            </w:ins>
          </w:p>
        </w:tc>
        <w:tc>
          <w:tcPr>
            <w:tcW w:w="765" w:type="dxa"/>
            <w:tcPrChange w:id="425" w:author="Yuri Panasenco" w:date="2017-11-24T06:13:00Z">
              <w:tcPr>
                <w:tcW w:w="765" w:type="dxa"/>
              </w:tcPr>
            </w:tcPrChange>
          </w:tcPr>
          <w:p w14:paraId="0B7D1CD6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426" w:author="Yuri Panasenco" w:date="2017-11-24T05:24:00Z"/>
                <w:rFonts w:cs="Times New Roman"/>
                <w:sz w:val="24"/>
                <w:szCs w:val="24"/>
                <w:rPrChange w:id="427" w:author="Yuri Panasenco" w:date="2017-11-24T05:16:00Z">
                  <w:rPr>
                    <w:ins w:id="428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429" w:author="Yuri Panasenco" w:date="2017-11-24T05:35:00Z">
              <w:r>
                <w:rPr>
                  <w:rFonts w:cs="Times New Roman"/>
                  <w:sz w:val="24"/>
                  <w:szCs w:val="24"/>
                </w:rPr>
                <w:t>1</w:t>
              </w:r>
            </w:ins>
          </w:p>
        </w:tc>
      </w:tr>
      <w:tr w:rsidR="00A1127D" w:rsidRPr="00C13E07" w14:paraId="3964E299" w14:textId="77777777" w:rsidTr="00A1127D">
        <w:trPr>
          <w:gridAfter w:val="1"/>
          <w:wAfter w:w="30" w:type="dxa"/>
          <w:ins w:id="430" w:author="Yuri Panasenco" w:date="2017-11-24T05:24:00Z"/>
        </w:trPr>
        <w:tc>
          <w:tcPr>
            <w:tcW w:w="851" w:type="dxa"/>
            <w:tcPrChange w:id="431" w:author="Yuri Panasenco" w:date="2017-11-24T06:13:00Z">
              <w:tcPr>
                <w:tcW w:w="562" w:type="dxa"/>
              </w:tcPr>
            </w:tcPrChange>
          </w:tcPr>
          <w:p w14:paraId="664A0557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432" w:author="Yuri Panasenco" w:date="2017-11-24T05:24:00Z"/>
                <w:rFonts w:cs="Times New Roman"/>
                <w:sz w:val="24"/>
                <w:szCs w:val="24"/>
                <w:rPrChange w:id="433" w:author="Yuri Panasenco" w:date="2017-11-24T05:16:00Z">
                  <w:rPr>
                    <w:ins w:id="434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435" w:author="Yuri Panasenco" w:date="2017-11-24T05:34:00Z">
              <w:r>
                <w:rPr>
                  <w:rFonts w:cs="Times New Roman"/>
                  <w:sz w:val="24"/>
                  <w:szCs w:val="24"/>
                </w:rPr>
                <w:t>11</w:t>
              </w:r>
            </w:ins>
          </w:p>
        </w:tc>
        <w:tc>
          <w:tcPr>
            <w:tcW w:w="1560" w:type="dxa"/>
            <w:tcPrChange w:id="436" w:author="Yuri Panasenco" w:date="2017-11-24T06:13:00Z">
              <w:tcPr>
                <w:tcW w:w="1560" w:type="dxa"/>
              </w:tcPr>
            </w:tcPrChange>
          </w:tcPr>
          <w:p w14:paraId="40BBD7D0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437" w:author="Yuri Panasenco" w:date="2017-11-24T05:24:00Z"/>
                <w:rFonts w:cs="Times New Roman"/>
                <w:sz w:val="24"/>
                <w:szCs w:val="24"/>
                <w:rPrChange w:id="438" w:author="Yuri Panasenco" w:date="2017-11-24T05:16:00Z">
                  <w:rPr>
                    <w:ins w:id="439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440" w:author="Yuri Panasenco" w:date="2017-11-24T05:34:00Z">
              <w:r>
                <w:rPr>
                  <w:rFonts w:cs="Times New Roman"/>
                  <w:sz w:val="24"/>
                  <w:szCs w:val="24"/>
                </w:rPr>
                <w:t xml:space="preserve">Видалення користувача </w:t>
              </w:r>
            </w:ins>
          </w:p>
        </w:tc>
        <w:tc>
          <w:tcPr>
            <w:tcW w:w="1416" w:type="dxa"/>
            <w:tcPrChange w:id="441" w:author="Yuri Panasenco" w:date="2017-11-24T06:13:00Z">
              <w:tcPr>
                <w:tcW w:w="1085" w:type="dxa"/>
              </w:tcPr>
            </w:tcPrChange>
          </w:tcPr>
          <w:p w14:paraId="6A4EA0C6" w14:textId="21D8B1C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442" w:author="Yuri Panasenco" w:date="2017-11-24T05:24:00Z"/>
                <w:rFonts w:cs="Times New Roman"/>
                <w:sz w:val="24"/>
                <w:szCs w:val="24"/>
                <w:rPrChange w:id="443" w:author="Yuri Panasenco" w:date="2017-11-24T05:16:00Z">
                  <w:rPr>
                    <w:ins w:id="444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445" w:author="Yuri Panasenco" w:date="2017-11-24T06:04:00Z">
              <w:r>
                <w:rPr>
                  <w:rFonts w:cs="Times New Roman"/>
                  <w:sz w:val="24"/>
                  <w:szCs w:val="24"/>
                </w:rPr>
                <w:t>10</w:t>
              </w:r>
            </w:ins>
          </w:p>
        </w:tc>
        <w:tc>
          <w:tcPr>
            <w:tcW w:w="4301" w:type="dxa"/>
            <w:tcPrChange w:id="446" w:author="Yuri Panasenco" w:date="2017-11-24T06:13:00Z">
              <w:tcPr>
                <w:tcW w:w="4443" w:type="dxa"/>
              </w:tcPr>
            </w:tcPrChange>
          </w:tcPr>
          <w:p w14:paraId="657AB188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447" w:author="Yuri Panasenco" w:date="2017-11-24T05:24:00Z"/>
                <w:rFonts w:cs="Times New Roman"/>
                <w:sz w:val="24"/>
                <w:szCs w:val="24"/>
                <w:rPrChange w:id="448" w:author="Yuri Panasenco" w:date="2017-11-24T05:16:00Z">
                  <w:rPr>
                    <w:ins w:id="449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450" w:author="Yuri Panasenco" w:date="2017-11-24T05:34:00Z">
              <w:r>
                <w:rPr>
                  <w:rFonts w:cs="Times New Roman"/>
                  <w:sz w:val="24"/>
                  <w:szCs w:val="24"/>
                </w:rPr>
                <w:t xml:space="preserve">Перейти на форму списку користувачів, видалити користувача. </w:t>
              </w:r>
            </w:ins>
            <w:ins w:id="451" w:author="Yuri Panasenco" w:date="2017-11-24T05:35:00Z">
              <w:r>
                <w:rPr>
                  <w:rFonts w:cs="Times New Roman"/>
                  <w:sz w:val="24"/>
                  <w:szCs w:val="24"/>
                </w:rPr>
                <w:t>Вийти з системи, спробувати увійти за даними видаленого користувача</w:t>
              </w:r>
            </w:ins>
          </w:p>
        </w:tc>
        <w:tc>
          <w:tcPr>
            <w:tcW w:w="765" w:type="dxa"/>
            <w:tcPrChange w:id="452" w:author="Yuri Panasenco" w:date="2017-11-24T06:13:00Z">
              <w:tcPr>
                <w:tcW w:w="765" w:type="dxa"/>
              </w:tcPr>
            </w:tcPrChange>
          </w:tcPr>
          <w:p w14:paraId="2EF99F66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453" w:author="Yuri Panasenco" w:date="2017-11-24T05:24:00Z"/>
                <w:rFonts w:cs="Times New Roman"/>
                <w:sz w:val="24"/>
                <w:szCs w:val="24"/>
                <w:rPrChange w:id="454" w:author="Yuri Panasenco" w:date="2017-11-24T05:16:00Z">
                  <w:rPr>
                    <w:ins w:id="455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456" w:author="Yuri Panasenco" w:date="2017-11-24T05:35:00Z">
              <w:r>
                <w:rPr>
                  <w:rFonts w:cs="Times New Roman"/>
                  <w:sz w:val="24"/>
                  <w:szCs w:val="24"/>
                </w:rPr>
                <w:t>1</w:t>
              </w:r>
            </w:ins>
          </w:p>
        </w:tc>
      </w:tr>
      <w:tr w:rsidR="00A1127D" w:rsidRPr="00C13E07" w14:paraId="632A8D09" w14:textId="77777777" w:rsidTr="00A1127D">
        <w:trPr>
          <w:gridAfter w:val="1"/>
          <w:wAfter w:w="30" w:type="dxa"/>
          <w:ins w:id="457" w:author="Yuri Panasenco" w:date="2017-11-24T05:24:00Z"/>
        </w:trPr>
        <w:tc>
          <w:tcPr>
            <w:tcW w:w="851" w:type="dxa"/>
            <w:tcPrChange w:id="458" w:author="Yuri Panasenco" w:date="2017-11-24T06:13:00Z">
              <w:tcPr>
                <w:tcW w:w="562" w:type="dxa"/>
              </w:tcPr>
            </w:tcPrChange>
          </w:tcPr>
          <w:p w14:paraId="6E55D98D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459" w:author="Yuri Panasenco" w:date="2017-11-24T05:24:00Z"/>
                <w:rFonts w:cs="Times New Roman"/>
                <w:sz w:val="24"/>
                <w:szCs w:val="24"/>
                <w:rPrChange w:id="460" w:author="Yuri Panasenco" w:date="2017-11-24T05:16:00Z">
                  <w:rPr>
                    <w:ins w:id="461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462" w:author="Yuri Panasenco" w:date="2017-11-24T05:36:00Z">
              <w:r>
                <w:rPr>
                  <w:rFonts w:cs="Times New Roman"/>
                  <w:sz w:val="24"/>
                  <w:szCs w:val="24"/>
                </w:rPr>
                <w:t>12</w:t>
              </w:r>
            </w:ins>
          </w:p>
        </w:tc>
        <w:tc>
          <w:tcPr>
            <w:tcW w:w="1560" w:type="dxa"/>
            <w:tcPrChange w:id="463" w:author="Yuri Panasenco" w:date="2017-11-24T06:13:00Z">
              <w:tcPr>
                <w:tcW w:w="1560" w:type="dxa"/>
              </w:tcPr>
            </w:tcPrChange>
          </w:tcPr>
          <w:p w14:paraId="6E87EB7C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464" w:author="Yuri Panasenco" w:date="2017-11-24T05:24:00Z"/>
                <w:rFonts w:cs="Times New Roman"/>
                <w:sz w:val="24"/>
                <w:szCs w:val="24"/>
                <w:rPrChange w:id="465" w:author="Yuri Panasenco" w:date="2017-11-24T05:16:00Z">
                  <w:rPr>
                    <w:ins w:id="466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467" w:author="Yuri Panasenco" w:date="2017-11-24T05:36:00Z">
              <w:r>
                <w:rPr>
                  <w:rFonts w:cs="Times New Roman"/>
                  <w:sz w:val="24"/>
                  <w:szCs w:val="24"/>
                </w:rPr>
                <w:t xml:space="preserve">Відображення списку документів </w:t>
              </w:r>
            </w:ins>
          </w:p>
        </w:tc>
        <w:tc>
          <w:tcPr>
            <w:tcW w:w="1416" w:type="dxa"/>
            <w:tcPrChange w:id="468" w:author="Yuri Panasenco" w:date="2017-11-24T06:13:00Z">
              <w:tcPr>
                <w:tcW w:w="1085" w:type="dxa"/>
              </w:tcPr>
            </w:tcPrChange>
          </w:tcPr>
          <w:p w14:paraId="17B0FD5E" w14:textId="0A861FD9" w:rsidR="00A1127D" w:rsidRPr="00C13E07" w:rsidRDefault="00A1127D" w:rsidP="00965B70">
            <w:pPr>
              <w:pStyle w:val="af0"/>
              <w:spacing w:line="240" w:lineRule="atLeast"/>
              <w:ind w:firstLine="0"/>
              <w:rPr>
                <w:ins w:id="469" w:author="Yuri Panasenco" w:date="2017-11-24T05:24:00Z"/>
                <w:rFonts w:cs="Times New Roman"/>
                <w:sz w:val="24"/>
                <w:szCs w:val="24"/>
                <w:rPrChange w:id="470" w:author="Yuri Panasenco" w:date="2017-11-24T05:16:00Z">
                  <w:rPr>
                    <w:ins w:id="471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  <w:pPrChange w:id="472" w:author="Yuri Panasenco" w:date="2017-11-24T06:06:00Z">
                <w:pPr>
                  <w:pStyle w:val="af0"/>
                  <w:spacing w:line="240" w:lineRule="atLeast"/>
                  <w:ind w:firstLine="0"/>
                </w:pPr>
              </w:pPrChange>
            </w:pPr>
            <w:ins w:id="473" w:author="Yuri Panasenco" w:date="2017-11-24T06:06:00Z">
              <w:r>
                <w:rPr>
                  <w:rFonts w:cs="Times New Roman"/>
                  <w:sz w:val="24"/>
                  <w:szCs w:val="24"/>
                </w:rPr>
                <w:t>85</w:t>
              </w:r>
            </w:ins>
          </w:p>
        </w:tc>
        <w:tc>
          <w:tcPr>
            <w:tcW w:w="4301" w:type="dxa"/>
            <w:tcPrChange w:id="474" w:author="Yuri Panasenco" w:date="2017-11-24T06:13:00Z">
              <w:tcPr>
                <w:tcW w:w="4443" w:type="dxa"/>
              </w:tcPr>
            </w:tcPrChange>
          </w:tcPr>
          <w:p w14:paraId="7BF4BFF5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475" w:author="Yuri Panasenco" w:date="2017-11-24T05:24:00Z"/>
                <w:rFonts w:cs="Times New Roman"/>
                <w:sz w:val="24"/>
                <w:szCs w:val="24"/>
                <w:rPrChange w:id="476" w:author="Yuri Panasenco" w:date="2017-11-24T05:16:00Z">
                  <w:rPr>
                    <w:ins w:id="477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478" w:author="Yuri Panasenco" w:date="2017-11-24T05:36:00Z">
              <w:r>
                <w:rPr>
                  <w:rFonts w:cs="Times New Roman"/>
                  <w:sz w:val="24"/>
                  <w:szCs w:val="24"/>
                </w:rPr>
                <w:t>Перейти на форму списку документів та переконатися в наявності списку</w:t>
              </w:r>
            </w:ins>
          </w:p>
        </w:tc>
        <w:tc>
          <w:tcPr>
            <w:tcW w:w="765" w:type="dxa"/>
            <w:tcPrChange w:id="479" w:author="Yuri Panasenco" w:date="2017-11-24T06:13:00Z">
              <w:tcPr>
                <w:tcW w:w="765" w:type="dxa"/>
              </w:tcPr>
            </w:tcPrChange>
          </w:tcPr>
          <w:p w14:paraId="77751EC6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480" w:author="Yuri Panasenco" w:date="2017-11-24T05:24:00Z"/>
                <w:rFonts w:cs="Times New Roman"/>
                <w:sz w:val="24"/>
                <w:szCs w:val="24"/>
                <w:rPrChange w:id="481" w:author="Yuri Panasenco" w:date="2017-11-24T05:16:00Z">
                  <w:rPr>
                    <w:ins w:id="482" w:author="Yuri Panasenco" w:date="2017-11-24T05:24:00Z"/>
                    <w:rFonts w:cs="Times New Roman"/>
                    <w:sz w:val="24"/>
                    <w:szCs w:val="24"/>
                  </w:rPr>
                </w:rPrChange>
              </w:rPr>
            </w:pPr>
            <w:ins w:id="483" w:author="Yuri Panasenco" w:date="2017-11-24T05:39:00Z">
              <w:r>
                <w:rPr>
                  <w:rFonts w:cs="Times New Roman"/>
                  <w:sz w:val="24"/>
                  <w:szCs w:val="24"/>
                </w:rPr>
                <w:t>2</w:t>
              </w:r>
            </w:ins>
          </w:p>
        </w:tc>
      </w:tr>
      <w:tr w:rsidR="00A1127D" w:rsidRPr="00C13E07" w14:paraId="3AB60830" w14:textId="77777777" w:rsidTr="00A1127D">
        <w:trPr>
          <w:gridAfter w:val="1"/>
          <w:wAfter w:w="30" w:type="dxa"/>
          <w:ins w:id="484" w:author="Yuri Panasenco" w:date="2017-11-24T05:37:00Z"/>
        </w:trPr>
        <w:tc>
          <w:tcPr>
            <w:tcW w:w="851" w:type="dxa"/>
            <w:tcPrChange w:id="485" w:author="Yuri Panasenco" w:date="2017-11-24T06:13:00Z">
              <w:tcPr>
                <w:tcW w:w="562" w:type="dxa"/>
              </w:tcPr>
            </w:tcPrChange>
          </w:tcPr>
          <w:p w14:paraId="72717CE4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486" w:author="Yuri Panasenco" w:date="2017-11-24T05:37:00Z"/>
                <w:rFonts w:cs="Times New Roman"/>
                <w:sz w:val="24"/>
                <w:szCs w:val="24"/>
              </w:rPr>
            </w:pPr>
            <w:ins w:id="487" w:author="Yuri Panasenco" w:date="2017-11-24T05:37:00Z">
              <w:r>
                <w:rPr>
                  <w:rFonts w:cs="Times New Roman"/>
                  <w:sz w:val="24"/>
                  <w:szCs w:val="24"/>
                </w:rPr>
                <w:t>13</w:t>
              </w:r>
            </w:ins>
          </w:p>
        </w:tc>
        <w:tc>
          <w:tcPr>
            <w:tcW w:w="1560" w:type="dxa"/>
            <w:tcPrChange w:id="488" w:author="Yuri Panasenco" w:date="2017-11-24T06:13:00Z">
              <w:tcPr>
                <w:tcW w:w="1560" w:type="dxa"/>
              </w:tcPr>
            </w:tcPrChange>
          </w:tcPr>
          <w:p w14:paraId="06D122E1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489" w:author="Yuri Panasenco" w:date="2017-11-24T05:37:00Z"/>
                <w:rFonts w:cs="Times New Roman"/>
                <w:sz w:val="24"/>
                <w:szCs w:val="24"/>
              </w:rPr>
            </w:pPr>
            <w:ins w:id="490" w:author="Yuri Panasenco" w:date="2017-11-24T05:37:00Z">
              <w:r>
                <w:rPr>
                  <w:rFonts w:cs="Times New Roman"/>
                  <w:sz w:val="24"/>
                  <w:szCs w:val="24"/>
                </w:rPr>
                <w:t>Додавання нового документу</w:t>
              </w:r>
            </w:ins>
          </w:p>
        </w:tc>
        <w:tc>
          <w:tcPr>
            <w:tcW w:w="1416" w:type="dxa"/>
            <w:tcPrChange w:id="491" w:author="Yuri Panasenco" w:date="2017-11-24T06:13:00Z">
              <w:tcPr>
                <w:tcW w:w="1085" w:type="dxa"/>
              </w:tcPr>
            </w:tcPrChange>
          </w:tcPr>
          <w:p w14:paraId="7CBA254E" w14:textId="775F99BF" w:rsidR="00A1127D" w:rsidRPr="00C13E07" w:rsidRDefault="00A1127D" w:rsidP="00A1127D">
            <w:pPr>
              <w:pStyle w:val="af0"/>
              <w:spacing w:line="240" w:lineRule="atLeast"/>
              <w:ind w:firstLine="0"/>
              <w:rPr>
                <w:ins w:id="492" w:author="Yuri Panasenco" w:date="2017-11-24T05:37:00Z"/>
                <w:rFonts w:cs="Times New Roman"/>
                <w:sz w:val="24"/>
                <w:szCs w:val="24"/>
                <w:rPrChange w:id="493" w:author="Yuri Panasenco" w:date="2017-11-24T05:16:00Z">
                  <w:rPr>
                    <w:ins w:id="494" w:author="Yuri Panasenco" w:date="2017-11-24T05:37:00Z"/>
                    <w:rFonts w:cs="Times New Roman"/>
                    <w:sz w:val="24"/>
                    <w:szCs w:val="24"/>
                  </w:rPr>
                </w:rPrChange>
              </w:rPr>
              <w:pPrChange w:id="495" w:author="Yuri Panasenco" w:date="2017-11-24T06:09:00Z">
                <w:pPr>
                  <w:pStyle w:val="af0"/>
                  <w:spacing w:line="240" w:lineRule="atLeast"/>
                  <w:ind w:firstLine="0"/>
                </w:pPr>
              </w:pPrChange>
            </w:pPr>
            <w:ins w:id="496" w:author="Yuri Panasenco" w:date="2017-11-24T06:09:00Z">
              <w:r>
                <w:rPr>
                  <w:rFonts w:cs="Times New Roman"/>
                  <w:sz w:val="24"/>
                  <w:szCs w:val="24"/>
                </w:rPr>
                <w:t>82</w:t>
              </w:r>
            </w:ins>
          </w:p>
        </w:tc>
        <w:tc>
          <w:tcPr>
            <w:tcW w:w="4301" w:type="dxa"/>
            <w:tcPrChange w:id="497" w:author="Yuri Panasenco" w:date="2017-11-24T06:13:00Z">
              <w:tcPr>
                <w:tcW w:w="4443" w:type="dxa"/>
              </w:tcPr>
            </w:tcPrChange>
          </w:tcPr>
          <w:p w14:paraId="0C361BFF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498" w:author="Yuri Panasenco" w:date="2017-11-24T05:37:00Z"/>
                <w:rFonts w:cs="Times New Roman"/>
                <w:sz w:val="24"/>
                <w:szCs w:val="24"/>
              </w:rPr>
            </w:pPr>
            <w:ins w:id="499" w:author="Yuri Panasenco" w:date="2017-11-24T05:37:00Z">
              <w:r>
                <w:rPr>
                  <w:rFonts w:cs="Times New Roman"/>
                  <w:sz w:val="24"/>
                  <w:szCs w:val="24"/>
                </w:rPr>
                <w:t>Перейти на форму додавання документу, заповнити її інформацією, та переконатися в наявності щойно доданого запису на формі списку документів</w:t>
              </w:r>
            </w:ins>
          </w:p>
        </w:tc>
        <w:tc>
          <w:tcPr>
            <w:tcW w:w="765" w:type="dxa"/>
            <w:tcPrChange w:id="500" w:author="Yuri Panasenco" w:date="2017-11-24T06:13:00Z">
              <w:tcPr>
                <w:tcW w:w="765" w:type="dxa"/>
              </w:tcPr>
            </w:tcPrChange>
          </w:tcPr>
          <w:p w14:paraId="12DCC674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501" w:author="Yuri Panasenco" w:date="2017-11-24T05:37:00Z"/>
                <w:rFonts w:cs="Times New Roman"/>
                <w:sz w:val="24"/>
                <w:szCs w:val="24"/>
                <w:rPrChange w:id="502" w:author="Yuri Panasenco" w:date="2017-11-24T05:16:00Z">
                  <w:rPr>
                    <w:ins w:id="503" w:author="Yuri Panasenco" w:date="2017-11-24T05:37:00Z"/>
                    <w:rFonts w:cs="Times New Roman"/>
                    <w:sz w:val="24"/>
                    <w:szCs w:val="24"/>
                  </w:rPr>
                </w:rPrChange>
              </w:rPr>
            </w:pPr>
            <w:ins w:id="504" w:author="Yuri Panasenco" w:date="2017-11-24T05:39:00Z">
              <w:r>
                <w:rPr>
                  <w:rFonts w:cs="Times New Roman"/>
                  <w:sz w:val="24"/>
                  <w:szCs w:val="24"/>
                </w:rPr>
                <w:t>2</w:t>
              </w:r>
            </w:ins>
          </w:p>
        </w:tc>
      </w:tr>
      <w:tr w:rsidR="00A1127D" w:rsidRPr="00C13E07" w14:paraId="62FCFE48" w14:textId="77777777" w:rsidTr="00A1127D">
        <w:trPr>
          <w:gridAfter w:val="1"/>
          <w:wAfter w:w="30" w:type="dxa"/>
          <w:ins w:id="505" w:author="Yuri Panasenco" w:date="2017-11-24T05:38:00Z"/>
        </w:trPr>
        <w:tc>
          <w:tcPr>
            <w:tcW w:w="851" w:type="dxa"/>
            <w:tcPrChange w:id="506" w:author="Yuri Panasenco" w:date="2017-11-24T06:13:00Z">
              <w:tcPr>
                <w:tcW w:w="562" w:type="dxa"/>
              </w:tcPr>
            </w:tcPrChange>
          </w:tcPr>
          <w:p w14:paraId="7464EE2E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507" w:author="Yuri Panasenco" w:date="2017-11-24T05:38:00Z"/>
                <w:rFonts w:cs="Times New Roman"/>
                <w:sz w:val="24"/>
                <w:szCs w:val="24"/>
              </w:rPr>
            </w:pPr>
            <w:ins w:id="508" w:author="Yuri Panasenco" w:date="2017-11-24T05:38:00Z">
              <w:r>
                <w:rPr>
                  <w:rFonts w:cs="Times New Roman"/>
                  <w:sz w:val="24"/>
                  <w:szCs w:val="24"/>
                </w:rPr>
                <w:t>14</w:t>
              </w:r>
            </w:ins>
          </w:p>
        </w:tc>
        <w:tc>
          <w:tcPr>
            <w:tcW w:w="1560" w:type="dxa"/>
            <w:tcPrChange w:id="509" w:author="Yuri Panasenco" w:date="2017-11-24T06:13:00Z">
              <w:tcPr>
                <w:tcW w:w="1560" w:type="dxa"/>
              </w:tcPr>
            </w:tcPrChange>
          </w:tcPr>
          <w:p w14:paraId="5F124542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510" w:author="Yuri Panasenco" w:date="2017-11-24T05:38:00Z"/>
                <w:rFonts w:cs="Times New Roman"/>
                <w:sz w:val="24"/>
                <w:szCs w:val="24"/>
              </w:rPr>
            </w:pPr>
            <w:ins w:id="511" w:author="Yuri Panasenco" w:date="2017-11-24T05:38:00Z">
              <w:r>
                <w:rPr>
                  <w:rFonts w:cs="Times New Roman"/>
                  <w:sz w:val="24"/>
                  <w:szCs w:val="24"/>
                </w:rPr>
                <w:t>Видалення документу</w:t>
              </w:r>
            </w:ins>
          </w:p>
        </w:tc>
        <w:tc>
          <w:tcPr>
            <w:tcW w:w="1416" w:type="dxa"/>
            <w:tcPrChange w:id="512" w:author="Yuri Panasenco" w:date="2017-11-24T06:13:00Z">
              <w:tcPr>
                <w:tcW w:w="1085" w:type="dxa"/>
              </w:tcPr>
            </w:tcPrChange>
          </w:tcPr>
          <w:p w14:paraId="717AE5F0" w14:textId="77502FC2" w:rsidR="00A1127D" w:rsidRPr="00C13E07" w:rsidRDefault="00A1127D" w:rsidP="00A1127D">
            <w:pPr>
              <w:pStyle w:val="af0"/>
              <w:spacing w:line="240" w:lineRule="atLeast"/>
              <w:ind w:firstLine="0"/>
              <w:rPr>
                <w:ins w:id="513" w:author="Yuri Panasenco" w:date="2017-11-24T05:38:00Z"/>
                <w:rFonts w:cs="Times New Roman"/>
                <w:sz w:val="24"/>
                <w:szCs w:val="24"/>
                <w:rPrChange w:id="514" w:author="Yuri Panasenco" w:date="2017-11-24T05:16:00Z">
                  <w:rPr>
                    <w:ins w:id="515" w:author="Yuri Panasenco" w:date="2017-11-24T05:38:00Z"/>
                    <w:rFonts w:cs="Times New Roman"/>
                    <w:sz w:val="24"/>
                    <w:szCs w:val="24"/>
                  </w:rPr>
                </w:rPrChange>
              </w:rPr>
              <w:pPrChange w:id="516" w:author="Yuri Panasenco" w:date="2017-11-24T06:10:00Z">
                <w:pPr>
                  <w:pStyle w:val="af0"/>
                  <w:spacing w:line="240" w:lineRule="atLeast"/>
                  <w:ind w:firstLine="0"/>
                </w:pPr>
              </w:pPrChange>
            </w:pPr>
            <w:ins w:id="517" w:author="Yuri Panasenco" w:date="2017-11-24T06:10:00Z">
              <w:r>
                <w:rPr>
                  <w:rFonts w:cs="Times New Roman"/>
                  <w:sz w:val="24"/>
                  <w:szCs w:val="24"/>
                </w:rPr>
                <w:t>31</w:t>
              </w:r>
            </w:ins>
          </w:p>
        </w:tc>
        <w:tc>
          <w:tcPr>
            <w:tcW w:w="4301" w:type="dxa"/>
            <w:tcPrChange w:id="518" w:author="Yuri Panasenco" w:date="2017-11-24T06:13:00Z">
              <w:tcPr>
                <w:tcW w:w="4443" w:type="dxa"/>
              </w:tcPr>
            </w:tcPrChange>
          </w:tcPr>
          <w:p w14:paraId="12D41B5B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519" w:author="Yuri Panasenco" w:date="2017-11-24T05:38:00Z"/>
                <w:rFonts w:cs="Times New Roman"/>
                <w:sz w:val="24"/>
                <w:szCs w:val="24"/>
              </w:rPr>
            </w:pPr>
            <w:ins w:id="520" w:author="Yuri Panasenco" w:date="2017-11-24T05:39:00Z">
              <w:r>
                <w:rPr>
                  <w:rFonts w:cs="Times New Roman"/>
                  <w:sz w:val="24"/>
                  <w:szCs w:val="24"/>
                </w:rPr>
                <w:t>Перейти на форму списку документів, видалити документ, оновити сторінку списку документів</w:t>
              </w:r>
            </w:ins>
          </w:p>
        </w:tc>
        <w:tc>
          <w:tcPr>
            <w:tcW w:w="765" w:type="dxa"/>
            <w:tcPrChange w:id="521" w:author="Yuri Panasenco" w:date="2017-11-24T06:13:00Z">
              <w:tcPr>
                <w:tcW w:w="765" w:type="dxa"/>
              </w:tcPr>
            </w:tcPrChange>
          </w:tcPr>
          <w:p w14:paraId="6E2A2C93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522" w:author="Yuri Panasenco" w:date="2017-11-24T05:38:00Z"/>
                <w:rFonts w:cs="Times New Roman"/>
                <w:sz w:val="24"/>
                <w:szCs w:val="24"/>
                <w:rPrChange w:id="523" w:author="Yuri Panasenco" w:date="2017-11-24T05:16:00Z">
                  <w:rPr>
                    <w:ins w:id="524" w:author="Yuri Panasenco" w:date="2017-11-24T05:38:00Z"/>
                    <w:rFonts w:cs="Times New Roman"/>
                    <w:sz w:val="24"/>
                    <w:szCs w:val="24"/>
                  </w:rPr>
                </w:rPrChange>
              </w:rPr>
            </w:pPr>
            <w:ins w:id="525" w:author="Yuri Panasenco" w:date="2017-11-24T05:39:00Z">
              <w:r>
                <w:rPr>
                  <w:rFonts w:cs="Times New Roman"/>
                  <w:sz w:val="24"/>
                  <w:szCs w:val="24"/>
                </w:rPr>
                <w:t>2</w:t>
              </w:r>
            </w:ins>
          </w:p>
        </w:tc>
      </w:tr>
      <w:tr w:rsidR="00A1127D" w:rsidRPr="00C13E07" w14:paraId="5F41A8C8" w14:textId="77777777" w:rsidTr="00A1127D">
        <w:trPr>
          <w:gridAfter w:val="1"/>
          <w:wAfter w:w="30" w:type="dxa"/>
          <w:ins w:id="526" w:author="Yuri Panasenco" w:date="2017-11-24T05:39:00Z"/>
        </w:trPr>
        <w:tc>
          <w:tcPr>
            <w:tcW w:w="851" w:type="dxa"/>
            <w:tcPrChange w:id="527" w:author="Yuri Panasenco" w:date="2017-11-24T06:13:00Z">
              <w:tcPr>
                <w:tcW w:w="562" w:type="dxa"/>
              </w:tcPr>
            </w:tcPrChange>
          </w:tcPr>
          <w:p w14:paraId="1EB40C2A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528" w:author="Yuri Panasenco" w:date="2017-11-24T05:39:00Z"/>
                <w:rFonts w:cs="Times New Roman"/>
                <w:sz w:val="24"/>
                <w:szCs w:val="24"/>
              </w:rPr>
            </w:pPr>
            <w:ins w:id="529" w:author="Yuri Panasenco" w:date="2017-11-24T05:40:00Z">
              <w:r>
                <w:rPr>
                  <w:rFonts w:cs="Times New Roman"/>
                  <w:sz w:val="24"/>
                  <w:szCs w:val="24"/>
                </w:rPr>
                <w:t>15</w:t>
              </w:r>
            </w:ins>
          </w:p>
        </w:tc>
        <w:tc>
          <w:tcPr>
            <w:tcW w:w="1560" w:type="dxa"/>
            <w:tcPrChange w:id="530" w:author="Yuri Panasenco" w:date="2017-11-24T06:13:00Z">
              <w:tcPr>
                <w:tcW w:w="1560" w:type="dxa"/>
              </w:tcPr>
            </w:tcPrChange>
          </w:tcPr>
          <w:p w14:paraId="7C437255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531" w:author="Yuri Panasenco" w:date="2017-11-24T05:39:00Z"/>
                <w:rFonts w:cs="Times New Roman"/>
                <w:sz w:val="24"/>
                <w:szCs w:val="24"/>
              </w:rPr>
            </w:pPr>
            <w:ins w:id="532" w:author="Yuri Panasenco" w:date="2017-11-24T05:40:00Z">
              <w:r>
                <w:rPr>
                  <w:rFonts w:cs="Times New Roman"/>
                  <w:sz w:val="24"/>
                  <w:szCs w:val="24"/>
                </w:rPr>
                <w:t>Перегляд списку проводок</w:t>
              </w:r>
            </w:ins>
          </w:p>
        </w:tc>
        <w:tc>
          <w:tcPr>
            <w:tcW w:w="1416" w:type="dxa"/>
            <w:tcPrChange w:id="533" w:author="Yuri Panasenco" w:date="2017-11-24T06:13:00Z">
              <w:tcPr>
                <w:tcW w:w="1085" w:type="dxa"/>
              </w:tcPr>
            </w:tcPrChange>
          </w:tcPr>
          <w:p w14:paraId="2F9BE21E" w14:textId="0533E2A9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534" w:author="Yuri Panasenco" w:date="2017-11-24T05:39:00Z"/>
                <w:rFonts w:cs="Times New Roman"/>
                <w:sz w:val="24"/>
                <w:szCs w:val="24"/>
                <w:rPrChange w:id="535" w:author="Yuri Panasenco" w:date="2017-11-24T05:16:00Z">
                  <w:rPr>
                    <w:ins w:id="536" w:author="Yuri Panasenco" w:date="2017-11-24T05:39:00Z"/>
                    <w:rFonts w:cs="Times New Roman"/>
                    <w:sz w:val="24"/>
                    <w:szCs w:val="24"/>
                  </w:rPr>
                </w:rPrChange>
              </w:rPr>
            </w:pPr>
            <w:ins w:id="537" w:author="Yuri Panasenco" w:date="2017-11-24T06:10:00Z">
              <w:r>
                <w:rPr>
                  <w:rFonts w:cs="Times New Roman"/>
                  <w:sz w:val="24"/>
                  <w:szCs w:val="24"/>
                </w:rPr>
                <w:t>67</w:t>
              </w:r>
            </w:ins>
          </w:p>
        </w:tc>
        <w:tc>
          <w:tcPr>
            <w:tcW w:w="4301" w:type="dxa"/>
            <w:tcPrChange w:id="538" w:author="Yuri Panasenco" w:date="2017-11-24T06:13:00Z">
              <w:tcPr>
                <w:tcW w:w="4443" w:type="dxa"/>
              </w:tcPr>
            </w:tcPrChange>
          </w:tcPr>
          <w:p w14:paraId="0A3E7105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539" w:author="Yuri Panasenco" w:date="2017-11-24T05:39:00Z"/>
                <w:rFonts w:cs="Times New Roman"/>
                <w:sz w:val="24"/>
                <w:szCs w:val="24"/>
              </w:rPr>
            </w:pPr>
            <w:ins w:id="540" w:author="Yuri Panasenco" w:date="2017-11-24T05:40:00Z">
              <w:r>
                <w:rPr>
                  <w:rFonts w:cs="Times New Roman"/>
                  <w:sz w:val="24"/>
                  <w:szCs w:val="24"/>
                </w:rPr>
                <w:t>Перейти на форму списку проводок, переконатися в наявності списку</w:t>
              </w:r>
            </w:ins>
          </w:p>
        </w:tc>
        <w:tc>
          <w:tcPr>
            <w:tcW w:w="765" w:type="dxa"/>
            <w:tcPrChange w:id="541" w:author="Yuri Panasenco" w:date="2017-11-24T06:13:00Z">
              <w:tcPr>
                <w:tcW w:w="765" w:type="dxa"/>
              </w:tcPr>
            </w:tcPrChange>
          </w:tcPr>
          <w:p w14:paraId="1882714F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542" w:author="Yuri Panasenco" w:date="2017-11-24T05:39:00Z"/>
                <w:rFonts w:cs="Times New Roman"/>
                <w:sz w:val="24"/>
                <w:szCs w:val="24"/>
                <w:rPrChange w:id="543" w:author="Yuri Panasenco" w:date="2017-11-24T05:16:00Z">
                  <w:rPr>
                    <w:ins w:id="544" w:author="Yuri Panasenco" w:date="2017-11-24T05:39:00Z"/>
                    <w:rFonts w:cs="Times New Roman"/>
                    <w:sz w:val="24"/>
                    <w:szCs w:val="24"/>
                  </w:rPr>
                </w:rPrChange>
              </w:rPr>
            </w:pPr>
            <w:ins w:id="545" w:author="Yuri Panasenco" w:date="2017-11-24T05:41:00Z">
              <w:r>
                <w:rPr>
                  <w:rFonts w:cs="Times New Roman"/>
                  <w:sz w:val="24"/>
                  <w:szCs w:val="24"/>
                </w:rPr>
                <w:t>2</w:t>
              </w:r>
            </w:ins>
          </w:p>
        </w:tc>
      </w:tr>
      <w:tr w:rsidR="00A1127D" w:rsidRPr="00C13E07" w14:paraId="1E28843B" w14:textId="77777777" w:rsidTr="00A1127D">
        <w:trPr>
          <w:gridAfter w:val="1"/>
          <w:wAfter w:w="30" w:type="dxa"/>
          <w:ins w:id="546" w:author="Yuri Panasenco" w:date="2017-11-24T05:39:00Z"/>
        </w:trPr>
        <w:tc>
          <w:tcPr>
            <w:tcW w:w="851" w:type="dxa"/>
            <w:tcPrChange w:id="547" w:author="Yuri Panasenco" w:date="2017-11-24T06:13:00Z">
              <w:tcPr>
                <w:tcW w:w="562" w:type="dxa"/>
              </w:tcPr>
            </w:tcPrChange>
          </w:tcPr>
          <w:p w14:paraId="74F4ECA0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548" w:author="Yuri Panasenco" w:date="2017-11-24T05:39:00Z"/>
                <w:rFonts w:cs="Times New Roman"/>
                <w:sz w:val="24"/>
                <w:szCs w:val="24"/>
              </w:rPr>
            </w:pPr>
            <w:ins w:id="549" w:author="Yuri Panasenco" w:date="2017-11-24T05:41:00Z">
              <w:r>
                <w:rPr>
                  <w:rFonts w:cs="Times New Roman"/>
                  <w:sz w:val="24"/>
                  <w:szCs w:val="24"/>
                </w:rPr>
                <w:t>16</w:t>
              </w:r>
            </w:ins>
          </w:p>
        </w:tc>
        <w:tc>
          <w:tcPr>
            <w:tcW w:w="1560" w:type="dxa"/>
            <w:tcPrChange w:id="550" w:author="Yuri Panasenco" w:date="2017-11-24T06:13:00Z">
              <w:tcPr>
                <w:tcW w:w="1560" w:type="dxa"/>
              </w:tcPr>
            </w:tcPrChange>
          </w:tcPr>
          <w:p w14:paraId="7326AC82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551" w:author="Yuri Panasenco" w:date="2017-11-24T05:39:00Z"/>
                <w:rFonts w:cs="Times New Roman"/>
                <w:sz w:val="24"/>
                <w:szCs w:val="24"/>
              </w:rPr>
            </w:pPr>
            <w:ins w:id="552" w:author="Yuri Panasenco" w:date="2017-11-24T05:41:00Z">
              <w:r>
                <w:rPr>
                  <w:rFonts w:cs="Times New Roman"/>
                  <w:sz w:val="24"/>
                  <w:szCs w:val="24"/>
                </w:rPr>
                <w:t>Додавання проводок</w:t>
              </w:r>
            </w:ins>
          </w:p>
        </w:tc>
        <w:tc>
          <w:tcPr>
            <w:tcW w:w="1416" w:type="dxa"/>
            <w:tcPrChange w:id="553" w:author="Yuri Panasenco" w:date="2017-11-24T06:13:00Z">
              <w:tcPr>
                <w:tcW w:w="1085" w:type="dxa"/>
              </w:tcPr>
            </w:tcPrChange>
          </w:tcPr>
          <w:p w14:paraId="1279893A" w14:textId="6DA5CD0E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554" w:author="Yuri Panasenco" w:date="2017-11-24T05:39:00Z"/>
                <w:rFonts w:cs="Times New Roman"/>
                <w:sz w:val="24"/>
                <w:szCs w:val="24"/>
                <w:rPrChange w:id="555" w:author="Yuri Panasenco" w:date="2017-11-24T05:16:00Z">
                  <w:rPr>
                    <w:ins w:id="556" w:author="Yuri Panasenco" w:date="2017-11-24T05:39:00Z"/>
                    <w:rFonts w:cs="Times New Roman"/>
                    <w:sz w:val="24"/>
                    <w:szCs w:val="24"/>
                  </w:rPr>
                </w:rPrChange>
              </w:rPr>
            </w:pPr>
            <w:ins w:id="557" w:author="Yuri Panasenco" w:date="2017-11-24T06:10:00Z">
              <w:r>
                <w:rPr>
                  <w:rFonts w:cs="Times New Roman"/>
                  <w:sz w:val="24"/>
                  <w:szCs w:val="24"/>
                </w:rPr>
                <w:t>66</w:t>
              </w:r>
            </w:ins>
          </w:p>
        </w:tc>
        <w:tc>
          <w:tcPr>
            <w:tcW w:w="4301" w:type="dxa"/>
            <w:tcPrChange w:id="558" w:author="Yuri Panasenco" w:date="2017-11-24T06:13:00Z">
              <w:tcPr>
                <w:tcW w:w="4443" w:type="dxa"/>
              </w:tcPr>
            </w:tcPrChange>
          </w:tcPr>
          <w:p w14:paraId="5B92408C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559" w:author="Yuri Panasenco" w:date="2017-11-24T05:39:00Z"/>
                <w:rFonts w:cs="Times New Roman"/>
                <w:sz w:val="24"/>
                <w:szCs w:val="24"/>
              </w:rPr>
            </w:pPr>
            <w:ins w:id="560" w:author="Yuri Panasenco" w:date="2017-11-24T05:41:00Z">
              <w:r>
                <w:rPr>
                  <w:rFonts w:cs="Times New Roman"/>
                  <w:sz w:val="24"/>
                  <w:szCs w:val="24"/>
                </w:rPr>
                <w:t>Перейти на форму додавання проводок, заповнити інформацією, зберегти та перейти на форму списку проводок, переконатися в на</w:t>
              </w:r>
            </w:ins>
            <w:ins w:id="561" w:author="Yuri Panasenco" w:date="2017-11-24T05:42:00Z">
              <w:r>
                <w:rPr>
                  <w:rFonts w:cs="Times New Roman"/>
                  <w:sz w:val="24"/>
                  <w:szCs w:val="24"/>
                </w:rPr>
                <w:t>я</w:t>
              </w:r>
            </w:ins>
            <w:ins w:id="562" w:author="Yuri Panasenco" w:date="2017-11-24T05:41:00Z">
              <w:r>
                <w:rPr>
                  <w:rFonts w:cs="Times New Roman"/>
                  <w:sz w:val="24"/>
                  <w:szCs w:val="24"/>
                </w:rPr>
                <w:t>вності щойно доданого запису</w:t>
              </w:r>
            </w:ins>
          </w:p>
        </w:tc>
        <w:tc>
          <w:tcPr>
            <w:tcW w:w="765" w:type="dxa"/>
            <w:tcPrChange w:id="563" w:author="Yuri Panasenco" w:date="2017-11-24T06:13:00Z">
              <w:tcPr>
                <w:tcW w:w="765" w:type="dxa"/>
              </w:tcPr>
            </w:tcPrChange>
          </w:tcPr>
          <w:p w14:paraId="14C329D5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564" w:author="Yuri Panasenco" w:date="2017-11-24T05:39:00Z"/>
                <w:rFonts w:cs="Times New Roman"/>
                <w:sz w:val="24"/>
                <w:szCs w:val="24"/>
                <w:rPrChange w:id="565" w:author="Yuri Panasenco" w:date="2017-11-24T05:16:00Z">
                  <w:rPr>
                    <w:ins w:id="566" w:author="Yuri Panasenco" w:date="2017-11-24T05:39:00Z"/>
                    <w:rFonts w:cs="Times New Roman"/>
                    <w:sz w:val="24"/>
                    <w:szCs w:val="24"/>
                  </w:rPr>
                </w:rPrChange>
              </w:rPr>
            </w:pPr>
            <w:ins w:id="567" w:author="Yuri Panasenco" w:date="2017-11-24T05:42:00Z">
              <w:r>
                <w:rPr>
                  <w:rFonts w:cs="Times New Roman"/>
                  <w:sz w:val="24"/>
                  <w:szCs w:val="24"/>
                </w:rPr>
                <w:t>2</w:t>
              </w:r>
            </w:ins>
          </w:p>
        </w:tc>
      </w:tr>
      <w:tr w:rsidR="00A1127D" w:rsidRPr="00C13E07" w14:paraId="4BC1F3FC" w14:textId="77777777" w:rsidTr="00A1127D">
        <w:trPr>
          <w:gridAfter w:val="1"/>
          <w:wAfter w:w="30" w:type="dxa"/>
          <w:ins w:id="568" w:author="Yuri Panasenco" w:date="2017-11-24T05:39:00Z"/>
        </w:trPr>
        <w:tc>
          <w:tcPr>
            <w:tcW w:w="851" w:type="dxa"/>
            <w:tcPrChange w:id="569" w:author="Yuri Panasenco" w:date="2017-11-24T06:13:00Z">
              <w:tcPr>
                <w:tcW w:w="562" w:type="dxa"/>
              </w:tcPr>
            </w:tcPrChange>
          </w:tcPr>
          <w:p w14:paraId="13659996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570" w:author="Yuri Panasenco" w:date="2017-11-24T05:39:00Z"/>
                <w:rFonts w:cs="Times New Roman"/>
                <w:sz w:val="24"/>
                <w:szCs w:val="24"/>
              </w:rPr>
            </w:pPr>
            <w:ins w:id="571" w:author="Yuri Panasenco" w:date="2017-11-24T05:42:00Z">
              <w:r>
                <w:rPr>
                  <w:rFonts w:cs="Times New Roman"/>
                  <w:sz w:val="24"/>
                  <w:szCs w:val="24"/>
                </w:rPr>
                <w:t>17</w:t>
              </w:r>
            </w:ins>
          </w:p>
        </w:tc>
        <w:tc>
          <w:tcPr>
            <w:tcW w:w="1560" w:type="dxa"/>
            <w:tcPrChange w:id="572" w:author="Yuri Panasenco" w:date="2017-11-24T06:13:00Z">
              <w:tcPr>
                <w:tcW w:w="1560" w:type="dxa"/>
              </w:tcPr>
            </w:tcPrChange>
          </w:tcPr>
          <w:p w14:paraId="3BC1D447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573" w:author="Yuri Panasenco" w:date="2017-11-24T05:39:00Z"/>
                <w:rFonts w:cs="Times New Roman"/>
                <w:sz w:val="24"/>
                <w:szCs w:val="24"/>
              </w:rPr>
            </w:pPr>
            <w:ins w:id="574" w:author="Yuri Panasenco" w:date="2017-11-24T05:42:00Z">
              <w:r>
                <w:rPr>
                  <w:rFonts w:cs="Times New Roman"/>
                  <w:sz w:val="24"/>
                  <w:szCs w:val="24"/>
                </w:rPr>
                <w:t>Видалення проводок</w:t>
              </w:r>
            </w:ins>
          </w:p>
        </w:tc>
        <w:tc>
          <w:tcPr>
            <w:tcW w:w="1416" w:type="dxa"/>
            <w:tcPrChange w:id="575" w:author="Yuri Panasenco" w:date="2017-11-24T06:13:00Z">
              <w:tcPr>
                <w:tcW w:w="1085" w:type="dxa"/>
              </w:tcPr>
            </w:tcPrChange>
          </w:tcPr>
          <w:p w14:paraId="1E794657" w14:textId="7A5C9BA1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576" w:author="Yuri Panasenco" w:date="2017-11-24T05:39:00Z"/>
                <w:rFonts w:cs="Times New Roman"/>
                <w:sz w:val="24"/>
                <w:szCs w:val="24"/>
                <w:rPrChange w:id="577" w:author="Yuri Panasenco" w:date="2017-11-24T05:16:00Z">
                  <w:rPr>
                    <w:ins w:id="578" w:author="Yuri Panasenco" w:date="2017-11-24T05:39:00Z"/>
                    <w:rFonts w:cs="Times New Roman"/>
                    <w:sz w:val="24"/>
                    <w:szCs w:val="24"/>
                  </w:rPr>
                </w:rPrChange>
              </w:rPr>
            </w:pPr>
            <w:ins w:id="579" w:author="Yuri Panasenco" w:date="2017-11-24T06:08:00Z">
              <w:r>
                <w:rPr>
                  <w:rFonts w:cs="Times New Roman"/>
                  <w:sz w:val="24"/>
                  <w:szCs w:val="24"/>
                </w:rPr>
                <w:t>43</w:t>
              </w:r>
            </w:ins>
          </w:p>
        </w:tc>
        <w:tc>
          <w:tcPr>
            <w:tcW w:w="4301" w:type="dxa"/>
            <w:tcPrChange w:id="580" w:author="Yuri Panasenco" w:date="2017-11-24T06:13:00Z">
              <w:tcPr>
                <w:tcW w:w="4443" w:type="dxa"/>
              </w:tcPr>
            </w:tcPrChange>
          </w:tcPr>
          <w:p w14:paraId="2D8C2949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581" w:author="Yuri Panasenco" w:date="2017-11-24T05:39:00Z"/>
                <w:rFonts w:cs="Times New Roman"/>
                <w:sz w:val="24"/>
                <w:szCs w:val="24"/>
              </w:rPr>
            </w:pPr>
            <w:ins w:id="582" w:author="Yuri Panasenco" w:date="2017-11-24T05:43:00Z">
              <w:r>
                <w:rPr>
                  <w:rFonts w:cs="Times New Roman"/>
                  <w:sz w:val="24"/>
                  <w:szCs w:val="24"/>
                </w:rPr>
                <w:t>Перейти на форму списку проводок, видалити запис, оновити сторінку</w:t>
              </w:r>
            </w:ins>
          </w:p>
        </w:tc>
        <w:tc>
          <w:tcPr>
            <w:tcW w:w="765" w:type="dxa"/>
            <w:tcPrChange w:id="583" w:author="Yuri Panasenco" w:date="2017-11-24T06:13:00Z">
              <w:tcPr>
                <w:tcW w:w="765" w:type="dxa"/>
              </w:tcPr>
            </w:tcPrChange>
          </w:tcPr>
          <w:p w14:paraId="75189967" w14:textId="77777777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584" w:author="Yuri Panasenco" w:date="2017-11-24T05:39:00Z"/>
                <w:rFonts w:cs="Times New Roman"/>
                <w:sz w:val="24"/>
                <w:szCs w:val="24"/>
                <w:rPrChange w:id="585" w:author="Yuri Panasenco" w:date="2017-11-24T05:16:00Z">
                  <w:rPr>
                    <w:ins w:id="586" w:author="Yuri Panasenco" w:date="2017-11-24T05:39:00Z"/>
                    <w:rFonts w:cs="Times New Roman"/>
                    <w:sz w:val="24"/>
                    <w:szCs w:val="24"/>
                  </w:rPr>
                </w:rPrChange>
              </w:rPr>
            </w:pPr>
            <w:ins w:id="587" w:author="Yuri Panasenco" w:date="2017-11-24T05:42:00Z">
              <w:r>
                <w:rPr>
                  <w:rFonts w:cs="Times New Roman"/>
                  <w:sz w:val="24"/>
                  <w:szCs w:val="24"/>
                </w:rPr>
                <w:t>2</w:t>
              </w:r>
            </w:ins>
          </w:p>
        </w:tc>
      </w:tr>
      <w:tr w:rsidR="00A1127D" w:rsidRPr="00C13E07" w14:paraId="1D90BAE1" w14:textId="77777777" w:rsidTr="00A1127D">
        <w:trPr>
          <w:gridAfter w:val="1"/>
          <w:wAfter w:w="30" w:type="dxa"/>
          <w:ins w:id="588" w:author="Yuri Panasenco" w:date="2017-11-24T05:39:00Z"/>
        </w:trPr>
        <w:tc>
          <w:tcPr>
            <w:tcW w:w="851" w:type="dxa"/>
            <w:tcPrChange w:id="589" w:author="Yuri Panasenco" w:date="2017-11-24T06:13:00Z">
              <w:tcPr>
                <w:tcW w:w="562" w:type="dxa"/>
              </w:tcPr>
            </w:tcPrChange>
          </w:tcPr>
          <w:p w14:paraId="6AB9F637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590" w:author="Yuri Panasenco" w:date="2017-11-24T05:39:00Z"/>
                <w:rFonts w:cs="Times New Roman"/>
                <w:sz w:val="24"/>
                <w:szCs w:val="24"/>
              </w:rPr>
            </w:pPr>
            <w:ins w:id="591" w:author="Yuri Panasenco" w:date="2017-11-24T05:43:00Z">
              <w:r>
                <w:rPr>
                  <w:rFonts w:cs="Times New Roman"/>
                  <w:sz w:val="24"/>
                  <w:szCs w:val="24"/>
                </w:rPr>
                <w:t>18</w:t>
              </w:r>
            </w:ins>
          </w:p>
        </w:tc>
        <w:tc>
          <w:tcPr>
            <w:tcW w:w="1560" w:type="dxa"/>
            <w:tcPrChange w:id="592" w:author="Yuri Panasenco" w:date="2017-11-24T06:13:00Z">
              <w:tcPr>
                <w:tcW w:w="1560" w:type="dxa"/>
              </w:tcPr>
            </w:tcPrChange>
          </w:tcPr>
          <w:p w14:paraId="7B279CDB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593" w:author="Yuri Panasenco" w:date="2017-11-24T05:39:00Z"/>
                <w:rFonts w:cs="Times New Roman"/>
                <w:sz w:val="24"/>
                <w:szCs w:val="24"/>
              </w:rPr>
            </w:pPr>
            <w:ins w:id="594" w:author="Yuri Panasenco" w:date="2017-11-24T05:44:00Z">
              <w:r>
                <w:rPr>
                  <w:rFonts w:cs="Times New Roman"/>
                  <w:sz w:val="24"/>
                  <w:szCs w:val="24"/>
                </w:rPr>
                <w:t>Відображення графічної структури обліку</w:t>
              </w:r>
            </w:ins>
            <w:ins w:id="595" w:author="Yuri Panasenco" w:date="2017-11-24T05:43:00Z">
              <w:r>
                <w:rPr>
                  <w:rFonts w:cs="Times New Roman"/>
                  <w:sz w:val="24"/>
                  <w:szCs w:val="24"/>
                </w:rPr>
                <w:t xml:space="preserve"> </w:t>
              </w:r>
            </w:ins>
          </w:p>
        </w:tc>
        <w:tc>
          <w:tcPr>
            <w:tcW w:w="1416" w:type="dxa"/>
            <w:tcPrChange w:id="596" w:author="Yuri Panasenco" w:date="2017-11-24T06:13:00Z">
              <w:tcPr>
                <w:tcW w:w="1085" w:type="dxa"/>
              </w:tcPr>
            </w:tcPrChange>
          </w:tcPr>
          <w:p w14:paraId="18C799DF" w14:textId="6364914A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597" w:author="Yuri Panasenco" w:date="2017-11-24T05:39:00Z"/>
                <w:rFonts w:cs="Times New Roman"/>
                <w:sz w:val="24"/>
                <w:szCs w:val="24"/>
                <w:rPrChange w:id="598" w:author="Yuri Panasenco" w:date="2017-11-24T05:16:00Z">
                  <w:rPr>
                    <w:ins w:id="599" w:author="Yuri Panasenco" w:date="2017-11-24T05:39:00Z"/>
                    <w:rFonts w:cs="Times New Roman"/>
                    <w:sz w:val="24"/>
                    <w:szCs w:val="24"/>
                  </w:rPr>
                </w:rPrChange>
              </w:rPr>
            </w:pPr>
            <w:ins w:id="600" w:author="Yuri Panasenco" w:date="2017-11-24T06:04:00Z">
              <w:r>
                <w:rPr>
                  <w:rFonts w:cs="Times New Roman"/>
                  <w:sz w:val="24"/>
                  <w:szCs w:val="24"/>
                </w:rPr>
                <w:t>95</w:t>
              </w:r>
            </w:ins>
          </w:p>
        </w:tc>
        <w:tc>
          <w:tcPr>
            <w:tcW w:w="4301" w:type="dxa"/>
            <w:tcPrChange w:id="601" w:author="Yuri Panasenco" w:date="2017-11-24T06:13:00Z">
              <w:tcPr>
                <w:tcW w:w="4443" w:type="dxa"/>
              </w:tcPr>
            </w:tcPrChange>
          </w:tcPr>
          <w:p w14:paraId="3C66B237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602" w:author="Yuri Panasenco" w:date="2017-11-24T05:39:00Z"/>
                <w:rFonts w:cs="Times New Roman"/>
                <w:sz w:val="24"/>
                <w:szCs w:val="24"/>
              </w:rPr>
            </w:pPr>
            <w:ins w:id="603" w:author="Yuri Panasenco" w:date="2017-11-24T05:44:00Z">
              <w:r>
                <w:rPr>
                  <w:rFonts w:cs="Times New Roman"/>
                  <w:sz w:val="24"/>
                  <w:szCs w:val="24"/>
                </w:rPr>
                <w:t>Авторизуватися, перейти на сторінку користувача</w:t>
              </w:r>
            </w:ins>
          </w:p>
        </w:tc>
        <w:tc>
          <w:tcPr>
            <w:tcW w:w="765" w:type="dxa"/>
            <w:tcPrChange w:id="604" w:author="Yuri Panasenco" w:date="2017-11-24T06:13:00Z">
              <w:tcPr>
                <w:tcW w:w="765" w:type="dxa"/>
              </w:tcPr>
            </w:tcPrChange>
          </w:tcPr>
          <w:p w14:paraId="4ACFB648" w14:textId="26218DDE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605" w:author="Yuri Panasenco" w:date="2017-11-24T05:39:00Z"/>
                <w:rFonts w:cs="Times New Roman"/>
                <w:sz w:val="24"/>
                <w:szCs w:val="24"/>
                <w:rPrChange w:id="606" w:author="Yuri Panasenco" w:date="2017-11-24T05:16:00Z">
                  <w:rPr>
                    <w:ins w:id="607" w:author="Yuri Panasenco" w:date="2017-11-24T05:39:00Z"/>
                    <w:rFonts w:cs="Times New Roman"/>
                    <w:sz w:val="24"/>
                    <w:szCs w:val="24"/>
                  </w:rPr>
                </w:rPrChange>
              </w:rPr>
            </w:pPr>
            <w:ins w:id="608" w:author="Yuri Panasenco" w:date="2017-11-24T06:10:00Z">
              <w:r>
                <w:rPr>
                  <w:rFonts w:cs="Times New Roman"/>
                  <w:sz w:val="24"/>
                  <w:szCs w:val="24"/>
                </w:rPr>
                <w:t>3</w:t>
              </w:r>
            </w:ins>
          </w:p>
        </w:tc>
      </w:tr>
      <w:tr w:rsidR="00A1127D" w:rsidRPr="00C13E07" w14:paraId="6E5C9CA0" w14:textId="77777777" w:rsidTr="00A1127D">
        <w:trPr>
          <w:gridAfter w:val="1"/>
          <w:wAfter w:w="30" w:type="dxa"/>
          <w:ins w:id="609" w:author="Yuri Panasenco" w:date="2017-11-24T05:39:00Z"/>
        </w:trPr>
        <w:tc>
          <w:tcPr>
            <w:tcW w:w="851" w:type="dxa"/>
            <w:tcPrChange w:id="610" w:author="Yuri Panasenco" w:date="2017-11-24T06:13:00Z">
              <w:tcPr>
                <w:tcW w:w="562" w:type="dxa"/>
              </w:tcPr>
            </w:tcPrChange>
          </w:tcPr>
          <w:p w14:paraId="545E1198" w14:textId="77777777" w:rsidR="00A1127D" w:rsidRPr="00D71C03" w:rsidRDefault="00A1127D" w:rsidP="00C13E07">
            <w:pPr>
              <w:pStyle w:val="af0"/>
              <w:spacing w:line="240" w:lineRule="atLeast"/>
              <w:ind w:firstLine="0"/>
              <w:rPr>
                <w:ins w:id="611" w:author="Yuri Panasenco" w:date="2017-11-24T05:39:00Z"/>
                <w:rFonts w:cs="Times New Roman"/>
                <w:sz w:val="24"/>
                <w:szCs w:val="24"/>
                <w:lang w:val="ru-RU"/>
                <w:rPrChange w:id="612" w:author="Yuri Panasenco" w:date="2017-11-24T05:44:00Z">
                  <w:rPr>
                    <w:ins w:id="613" w:author="Yuri Panasenco" w:date="2017-11-24T05:39:00Z"/>
                    <w:rFonts w:cs="Times New Roman"/>
                    <w:sz w:val="24"/>
                    <w:szCs w:val="24"/>
                  </w:rPr>
                </w:rPrChange>
              </w:rPr>
            </w:pPr>
            <w:ins w:id="614" w:author="Yuri Panasenco" w:date="2017-11-24T05:44:00Z">
              <w:r>
                <w:rPr>
                  <w:rFonts w:cs="Times New Roman"/>
                  <w:sz w:val="24"/>
                  <w:szCs w:val="24"/>
                  <w:lang w:val="ru-RU"/>
                </w:rPr>
                <w:t>19</w:t>
              </w:r>
            </w:ins>
          </w:p>
        </w:tc>
        <w:tc>
          <w:tcPr>
            <w:tcW w:w="1560" w:type="dxa"/>
            <w:tcPrChange w:id="615" w:author="Yuri Panasenco" w:date="2017-11-24T06:13:00Z">
              <w:tcPr>
                <w:tcW w:w="1560" w:type="dxa"/>
              </w:tcPr>
            </w:tcPrChange>
          </w:tcPr>
          <w:p w14:paraId="37D5D57A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616" w:author="Yuri Panasenco" w:date="2017-11-24T05:39:00Z"/>
                <w:rFonts w:cs="Times New Roman"/>
                <w:sz w:val="24"/>
                <w:szCs w:val="24"/>
              </w:rPr>
            </w:pPr>
            <w:ins w:id="617" w:author="Yuri Panasenco" w:date="2017-11-24T05:44:00Z">
              <w:r>
                <w:rPr>
                  <w:rFonts w:cs="Times New Roman"/>
                  <w:sz w:val="24"/>
                  <w:szCs w:val="24"/>
                </w:rPr>
                <w:t>Перегляд довідки про рахунок</w:t>
              </w:r>
            </w:ins>
          </w:p>
        </w:tc>
        <w:tc>
          <w:tcPr>
            <w:tcW w:w="1416" w:type="dxa"/>
            <w:tcPrChange w:id="618" w:author="Yuri Panasenco" w:date="2017-11-24T06:13:00Z">
              <w:tcPr>
                <w:tcW w:w="1085" w:type="dxa"/>
              </w:tcPr>
            </w:tcPrChange>
          </w:tcPr>
          <w:p w14:paraId="33405CD4" w14:textId="28D60156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619" w:author="Yuri Panasenco" w:date="2017-11-24T05:39:00Z"/>
                <w:rFonts w:cs="Times New Roman"/>
                <w:sz w:val="24"/>
                <w:szCs w:val="24"/>
                <w:rPrChange w:id="620" w:author="Yuri Panasenco" w:date="2017-11-24T05:16:00Z">
                  <w:rPr>
                    <w:ins w:id="621" w:author="Yuri Panasenco" w:date="2017-11-24T05:39:00Z"/>
                    <w:rFonts w:cs="Times New Roman"/>
                    <w:sz w:val="24"/>
                    <w:szCs w:val="24"/>
                  </w:rPr>
                </w:rPrChange>
              </w:rPr>
            </w:pPr>
            <w:ins w:id="622" w:author="Yuri Panasenco" w:date="2017-11-24T06:08:00Z">
              <w:r>
                <w:rPr>
                  <w:rFonts w:cs="Times New Roman"/>
                  <w:sz w:val="24"/>
                  <w:szCs w:val="24"/>
                </w:rPr>
                <w:t>72</w:t>
              </w:r>
            </w:ins>
          </w:p>
        </w:tc>
        <w:tc>
          <w:tcPr>
            <w:tcW w:w="4301" w:type="dxa"/>
            <w:tcPrChange w:id="623" w:author="Yuri Panasenco" w:date="2017-11-24T06:13:00Z">
              <w:tcPr>
                <w:tcW w:w="4443" w:type="dxa"/>
              </w:tcPr>
            </w:tcPrChange>
          </w:tcPr>
          <w:p w14:paraId="4735FDF8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624" w:author="Yuri Panasenco" w:date="2017-11-24T05:39:00Z"/>
                <w:rFonts w:cs="Times New Roman"/>
                <w:sz w:val="24"/>
                <w:szCs w:val="24"/>
              </w:rPr>
            </w:pPr>
            <w:ins w:id="625" w:author="Yuri Panasenco" w:date="2017-11-24T05:45:00Z">
              <w:r>
                <w:rPr>
                  <w:rFonts w:cs="Times New Roman"/>
                  <w:sz w:val="24"/>
                  <w:szCs w:val="24"/>
                </w:rPr>
                <w:t xml:space="preserve">Перейти на форму графічного відображення структури обліку, двічі натиснути на рахунок, переглянути розгорнуту довідку. </w:t>
              </w:r>
            </w:ins>
          </w:p>
        </w:tc>
        <w:tc>
          <w:tcPr>
            <w:tcW w:w="765" w:type="dxa"/>
            <w:tcPrChange w:id="626" w:author="Yuri Panasenco" w:date="2017-11-24T06:13:00Z">
              <w:tcPr>
                <w:tcW w:w="765" w:type="dxa"/>
              </w:tcPr>
            </w:tcPrChange>
          </w:tcPr>
          <w:p w14:paraId="7D5CDB79" w14:textId="77E2623A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627" w:author="Yuri Panasenco" w:date="2017-11-24T05:39:00Z"/>
                <w:rFonts w:cs="Times New Roman"/>
                <w:sz w:val="24"/>
                <w:szCs w:val="24"/>
                <w:rPrChange w:id="628" w:author="Yuri Panasenco" w:date="2017-11-24T05:16:00Z">
                  <w:rPr>
                    <w:ins w:id="629" w:author="Yuri Panasenco" w:date="2017-11-24T05:39:00Z"/>
                    <w:rFonts w:cs="Times New Roman"/>
                    <w:sz w:val="24"/>
                    <w:szCs w:val="24"/>
                  </w:rPr>
                </w:rPrChange>
              </w:rPr>
            </w:pPr>
            <w:ins w:id="630" w:author="Yuri Panasenco" w:date="2017-11-24T06:10:00Z">
              <w:r>
                <w:rPr>
                  <w:rFonts w:cs="Times New Roman"/>
                  <w:sz w:val="24"/>
                  <w:szCs w:val="24"/>
                </w:rPr>
                <w:t>2/3</w:t>
              </w:r>
            </w:ins>
          </w:p>
        </w:tc>
      </w:tr>
      <w:tr w:rsidR="00A1127D" w:rsidRPr="00C13E07" w14:paraId="1B0E0224" w14:textId="77777777" w:rsidTr="00A1127D">
        <w:trPr>
          <w:gridAfter w:val="1"/>
          <w:wAfter w:w="30" w:type="dxa"/>
          <w:ins w:id="631" w:author="Yuri Panasenco" w:date="2017-11-24T05:39:00Z"/>
        </w:trPr>
        <w:tc>
          <w:tcPr>
            <w:tcW w:w="851" w:type="dxa"/>
            <w:tcPrChange w:id="632" w:author="Yuri Panasenco" w:date="2017-11-24T06:13:00Z">
              <w:tcPr>
                <w:tcW w:w="562" w:type="dxa"/>
              </w:tcPr>
            </w:tcPrChange>
          </w:tcPr>
          <w:p w14:paraId="71F1A713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633" w:author="Yuri Panasenco" w:date="2017-11-24T05:39:00Z"/>
                <w:rFonts w:cs="Times New Roman"/>
                <w:sz w:val="24"/>
                <w:szCs w:val="24"/>
              </w:rPr>
            </w:pPr>
            <w:ins w:id="634" w:author="Yuri Panasenco" w:date="2017-11-24T05:45:00Z">
              <w:r>
                <w:rPr>
                  <w:rFonts w:cs="Times New Roman"/>
                  <w:sz w:val="24"/>
                  <w:szCs w:val="24"/>
                </w:rPr>
                <w:t>20</w:t>
              </w:r>
            </w:ins>
          </w:p>
        </w:tc>
        <w:tc>
          <w:tcPr>
            <w:tcW w:w="1560" w:type="dxa"/>
            <w:tcPrChange w:id="635" w:author="Yuri Panasenco" w:date="2017-11-24T06:13:00Z">
              <w:tcPr>
                <w:tcW w:w="1560" w:type="dxa"/>
              </w:tcPr>
            </w:tcPrChange>
          </w:tcPr>
          <w:p w14:paraId="5EA374F8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636" w:author="Yuri Panasenco" w:date="2017-11-24T05:39:00Z"/>
                <w:rFonts w:cs="Times New Roman"/>
                <w:sz w:val="24"/>
                <w:szCs w:val="24"/>
              </w:rPr>
            </w:pPr>
            <w:ins w:id="637" w:author="Yuri Panasenco" w:date="2017-11-24T05:45:00Z">
              <w:r>
                <w:rPr>
                  <w:rFonts w:cs="Times New Roman"/>
                  <w:sz w:val="24"/>
                  <w:szCs w:val="24"/>
                </w:rPr>
                <w:t xml:space="preserve">Перегляд довідки про документ </w:t>
              </w:r>
            </w:ins>
          </w:p>
        </w:tc>
        <w:tc>
          <w:tcPr>
            <w:tcW w:w="1416" w:type="dxa"/>
            <w:tcPrChange w:id="638" w:author="Yuri Panasenco" w:date="2017-11-24T06:13:00Z">
              <w:tcPr>
                <w:tcW w:w="1085" w:type="dxa"/>
              </w:tcPr>
            </w:tcPrChange>
          </w:tcPr>
          <w:p w14:paraId="70578707" w14:textId="7D014F00" w:rsidR="00A1127D" w:rsidRPr="00C13E07" w:rsidRDefault="00A1127D" w:rsidP="00A1127D">
            <w:pPr>
              <w:pStyle w:val="af0"/>
              <w:spacing w:line="240" w:lineRule="atLeast"/>
              <w:ind w:firstLine="0"/>
              <w:rPr>
                <w:ins w:id="639" w:author="Yuri Panasenco" w:date="2017-11-24T05:39:00Z"/>
                <w:rFonts w:cs="Times New Roman"/>
                <w:sz w:val="24"/>
                <w:szCs w:val="24"/>
                <w:rPrChange w:id="640" w:author="Yuri Panasenco" w:date="2017-11-24T05:16:00Z">
                  <w:rPr>
                    <w:ins w:id="641" w:author="Yuri Panasenco" w:date="2017-11-24T05:39:00Z"/>
                    <w:rFonts w:cs="Times New Roman"/>
                    <w:sz w:val="24"/>
                    <w:szCs w:val="24"/>
                  </w:rPr>
                </w:rPrChange>
              </w:rPr>
              <w:pPrChange w:id="642" w:author="Yuri Panasenco" w:date="2017-11-24T06:08:00Z">
                <w:pPr>
                  <w:pStyle w:val="af0"/>
                  <w:spacing w:line="240" w:lineRule="atLeast"/>
                  <w:ind w:firstLine="0"/>
                </w:pPr>
              </w:pPrChange>
            </w:pPr>
            <w:ins w:id="643" w:author="Yuri Panasenco" w:date="2017-11-24T06:08:00Z">
              <w:r>
                <w:rPr>
                  <w:rFonts w:cs="Times New Roman"/>
                  <w:sz w:val="24"/>
                  <w:szCs w:val="24"/>
                </w:rPr>
                <w:t>71</w:t>
              </w:r>
            </w:ins>
          </w:p>
        </w:tc>
        <w:tc>
          <w:tcPr>
            <w:tcW w:w="4301" w:type="dxa"/>
            <w:tcPrChange w:id="644" w:author="Yuri Panasenco" w:date="2017-11-24T06:13:00Z">
              <w:tcPr>
                <w:tcW w:w="4443" w:type="dxa"/>
              </w:tcPr>
            </w:tcPrChange>
          </w:tcPr>
          <w:p w14:paraId="68E4090F" w14:textId="77777777" w:rsidR="00A1127D" w:rsidRDefault="00A1127D" w:rsidP="00D71C03">
            <w:pPr>
              <w:pStyle w:val="af0"/>
              <w:spacing w:line="240" w:lineRule="atLeast"/>
              <w:ind w:firstLine="0"/>
              <w:rPr>
                <w:ins w:id="645" w:author="Yuri Panasenco" w:date="2017-11-24T05:39:00Z"/>
                <w:rFonts w:cs="Times New Roman"/>
                <w:sz w:val="24"/>
                <w:szCs w:val="24"/>
              </w:rPr>
              <w:pPrChange w:id="646" w:author="Yuri Panasenco" w:date="2017-11-24T05:46:00Z">
                <w:pPr>
                  <w:pStyle w:val="af0"/>
                  <w:spacing w:line="240" w:lineRule="atLeast"/>
                  <w:ind w:firstLine="0"/>
                </w:pPr>
              </w:pPrChange>
            </w:pPr>
            <w:ins w:id="647" w:author="Yuri Panasenco" w:date="2017-11-24T05:46:00Z">
              <w:r>
                <w:rPr>
                  <w:rFonts w:cs="Times New Roman"/>
                  <w:sz w:val="24"/>
                  <w:szCs w:val="24"/>
                </w:rPr>
                <w:t xml:space="preserve">Перейти на форму графічного відображення структури обліку, двічі натиснути на </w:t>
              </w:r>
              <w:r>
                <w:rPr>
                  <w:rFonts w:cs="Times New Roman"/>
                  <w:sz w:val="24"/>
                  <w:szCs w:val="24"/>
                </w:rPr>
                <w:t>документ</w:t>
              </w:r>
              <w:r>
                <w:rPr>
                  <w:rFonts w:cs="Times New Roman"/>
                  <w:sz w:val="24"/>
                  <w:szCs w:val="24"/>
                </w:rPr>
                <w:t>, переглянути розгорнуту довідку.</w:t>
              </w:r>
            </w:ins>
          </w:p>
        </w:tc>
        <w:tc>
          <w:tcPr>
            <w:tcW w:w="765" w:type="dxa"/>
            <w:tcPrChange w:id="648" w:author="Yuri Panasenco" w:date="2017-11-24T06:13:00Z">
              <w:tcPr>
                <w:tcW w:w="765" w:type="dxa"/>
              </w:tcPr>
            </w:tcPrChange>
          </w:tcPr>
          <w:p w14:paraId="0F3C657C" w14:textId="09BF7369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649" w:author="Yuri Panasenco" w:date="2017-11-24T05:39:00Z"/>
                <w:rFonts w:cs="Times New Roman"/>
                <w:sz w:val="24"/>
                <w:szCs w:val="24"/>
                <w:rPrChange w:id="650" w:author="Yuri Panasenco" w:date="2017-11-24T05:16:00Z">
                  <w:rPr>
                    <w:ins w:id="651" w:author="Yuri Panasenco" w:date="2017-11-24T05:39:00Z"/>
                    <w:rFonts w:cs="Times New Roman"/>
                    <w:sz w:val="24"/>
                    <w:szCs w:val="24"/>
                  </w:rPr>
                </w:rPrChange>
              </w:rPr>
            </w:pPr>
            <w:ins w:id="652" w:author="Yuri Panasenco" w:date="2017-11-24T06:10:00Z">
              <w:r>
                <w:rPr>
                  <w:rFonts w:cs="Times New Roman"/>
                  <w:sz w:val="24"/>
                  <w:szCs w:val="24"/>
                </w:rPr>
                <w:t>2/3</w:t>
              </w:r>
            </w:ins>
          </w:p>
        </w:tc>
      </w:tr>
      <w:tr w:rsidR="00A1127D" w:rsidRPr="00C13E07" w14:paraId="5320AD8E" w14:textId="77777777" w:rsidTr="00A1127D">
        <w:trPr>
          <w:gridAfter w:val="1"/>
          <w:wAfter w:w="30" w:type="dxa"/>
          <w:ins w:id="653" w:author="Yuri Panasenco" w:date="2017-11-24T05:39:00Z"/>
        </w:trPr>
        <w:tc>
          <w:tcPr>
            <w:tcW w:w="851" w:type="dxa"/>
            <w:tcPrChange w:id="654" w:author="Yuri Panasenco" w:date="2017-11-24T06:13:00Z">
              <w:tcPr>
                <w:tcW w:w="562" w:type="dxa"/>
              </w:tcPr>
            </w:tcPrChange>
          </w:tcPr>
          <w:p w14:paraId="0374EC7C" w14:textId="77777777" w:rsidR="00A1127D" w:rsidRPr="00D71C03" w:rsidRDefault="00A1127D" w:rsidP="00C13E07">
            <w:pPr>
              <w:pStyle w:val="af0"/>
              <w:spacing w:line="240" w:lineRule="atLeast"/>
              <w:ind w:firstLine="0"/>
              <w:rPr>
                <w:ins w:id="655" w:author="Yuri Panasenco" w:date="2017-11-24T05:39:00Z"/>
                <w:rFonts w:cs="Times New Roman"/>
                <w:sz w:val="24"/>
                <w:szCs w:val="24"/>
                <w:lang w:val="ru-RU"/>
                <w:rPrChange w:id="656" w:author="Yuri Panasenco" w:date="2017-11-24T05:46:00Z">
                  <w:rPr>
                    <w:ins w:id="657" w:author="Yuri Panasenco" w:date="2017-11-24T05:39:00Z"/>
                    <w:rFonts w:cs="Times New Roman"/>
                    <w:sz w:val="24"/>
                    <w:szCs w:val="24"/>
                  </w:rPr>
                </w:rPrChange>
              </w:rPr>
            </w:pPr>
            <w:ins w:id="658" w:author="Yuri Panasenco" w:date="2017-11-24T05:46:00Z">
              <w:r>
                <w:rPr>
                  <w:rFonts w:cs="Times New Roman"/>
                  <w:sz w:val="24"/>
                  <w:szCs w:val="24"/>
                  <w:lang w:val="ru-RU"/>
                </w:rPr>
                <w:t>21</w:t>
              </w:r>
            </w:ins>
          </w:p>
        </w:tc>
        <w:tc>
          <w:tcPr>
            <w:tcW w:w="1560" w:type="dxa"/>
            <w:tcPrChange w:id="659" w:author="Yuri Panasenco" w:date="2017-11-24T06:13:00Z">
              <w:tcPr>
                <w:tcW w:w="1560" w:type="dxa"/>
              </w:tcPr>
            </w:tcPrChange>
          </w:tcPr>
          <w:p w14:paraId="37A0F683" w14:textId="77777777" w:rsidR="00A1127D" w:rsidRDefault="00A1127D" w:rsidP="00C13E07">
            <w:pPr>
              <w:pStyle w:val="af0"/>
              <w:spacing w:line="240" w:lineRule="atLeast"/>
              <w:ind w:firstLine="0"/>
              <w:rPr>
                <w:ins w:id="660" w:author="Yuri Panasenco" w:date="2017-11-24T05:39:00Z"/>
                <w:rFonts w:cs="Times New Roman"/>
                <w:sz w:val="24"/>
                <w:szCs w:val="24"/>
              </w:rPr>
            </w:pPr>
            <w:ins w:id="661" w:author="Yuri Panasenco" w:date="2017-11-24T05:46:00Z">
              <w:r>
                <w:rPr>
                  <w:rFonts w:cs="Times New Roman"/>
                  <w:sz w:val="24"/>
                  <w:szCs w:val="24"/>
                </w:rPr>
                <w:t>Перегляд довідки про бізнес роль</w:t>
              </w:r>
            </w:ins>
          </w:p>
        </w:tc>
        <w:tc>
          <w:tcPr>
            <w:tcW w:w="1416" w:type="dxa"/>
            <w:tcPrChange w:id="662" w:author="Yuri Panasenco" w:date="2017-11-24T06:13:00Z">
              <w:tcPr>
                <w:tcW w:w="1085" w:type="dxa"/>
              </w:tcPr>
            </w:tcPrChange>
          </w:tcPr>
          <w:p w14:paraId="5422AE88" w14:textId="0484CCEC" w:rsidR="00A1127D" w:rsidRPr="00C13E07" w:rsidRDefault="00A1127D" w:rsidP="00A1127D">
            <w:pPr>
              <w:pStyle w:val="af0"/>
              <w:spacing w:line="240" w:lineRule="atLeast"/>
              <w:ind w:firstLine="0"/>
              <w:rPr>
                <w:ins w:id="663" w:author="Yuri Panasenco" w:date="2017-11-24T05:39:00Z"/>
                <w:rFonts w:cs="Times New Roman"/>
                <w:sz w:val="24"/>
                <w:szCs w:val="24"/>
                <w:rPrChange w:id="664" w:author="Yuri Panasenco" w:date="2017-11-24T05:16:00Z">
                  <w:rPr>
                    <w:ins w:id="665" w:author="Yuri Panasenco" w:date="2017-11-24T05:39:00Z"/>
                    <w:rFonts w:cs="Times New Roman"/>
                    <w:sz w:val="24"/>
                    <w:szCs w:val="24"/>
                  </w:rPr>
                </w:rPrChange>
              </w:rPr>
              <w:pPrChange w:id="666" w:author="Yuri Panasenco" w:date="2017-11-24T06:08:00Z">
                <w:pPr>
                  <w:pStyle w:val="af0"/>
                  <w:spacing w:line="240" w:lineRule="atLeast"/>
                  <w:ind w:firstLine="0"/>
                </w:pPr>
              </w:pPrChange>
            </w:pPr>
            <w:ins w:id="667" w:author="Yuri Panasenco" w:date="2017-11-24T06:08:00Z">
              <w:r>
                <w:rPr>
                  <w:rFonts w:cs="Times New Roman"/>
                  <w:sz w:val="24"/>
                  <w:szCs w:val="24"/>
                </w:rPr>
                <w:t>70</w:t>
              </w:r>
            </w:ins>
          </w:p>
        </w:tc>
        <w:tc>
          <w:tcPr>
            <w:tcW w:w="4301" w:type="dxa"/>
            <w:tcPrChange w:id="668" w:author="Yuri Panasenco" w:date="2017-11-24T06:13:00Z">
              <w:tcPr>
                <w:tcW w:w="4443" w:type="dxa"/>
              </w:tcPr>
            </w:tcPrChange>
          </w:tcPr>
          <w:p w14:paraId="518E6C4D" w14:textId="77777777" w:rsidR="00A1127D" w:rsidRDefault="00A1127D" w:rsidP="00D71C03">
            <w:pPr>
              <w:pStyle w:val="af0"/>
              <w:spacing w:line="240" w:lineRule="atLeast"/>
              <w:ind w:firstLine="0"/>
              <w:rPr>
                <w:ins w:id="669" w:author="Yuri Panasenco" w:date="2017-11-24T05:39:00Z"/>
                <w:rFonts w:cs="Times New Roman"/>
                <w:sz w:val="24"/>
                <w:szCs w:val="24"/>
              </w:rPr>
              <w:pPrChange w:id="670" w:author="Yuri Panasenco" w:date="2017-11-24T05:46:00Z">
                <w:pPr>
                  <w:pStyle w:val="af0"/>
                  <w:spacing w:line="240" w:lineRule="atLeast"/>
                  <w:ind w:firstLine="0"/>
                </w:pPr>
              </w:pPrChange>
            </w:pPr>
            <w:ins w:id="671" w:author="Yuri Panasenco" w:date="2017-11-24T05:46:00Z">
              <w:r>
                <w:rPr>
                  <w:rFonts w:cs="Times New Roman"/>
                  <w:sz w:val="24"/>
                  <w:szCs w:val="24"/>
                </w:rPr>
                <w:t xml:space="preserve">Перейти на форму графічного відображення структури обліку, двічі натиснути на </w:t>
              </w:r>
              <w:r>
                <w:rPr>
                  <w:rFonts w:cs="Times New Roman"/>
                  <w:sz w:val="24"/>
                  <w:szCs w:val="24"/>
                </w:rPr>
                <w:t>бізнес роль</w:t>
              </w:r>
              <w:r>
                <w:rPr>
                  <w:rFonts w:cs="Times New Roman"/>
                  <w:sz w:val="24"/>
                  <w:szCs w:val="24"/>
                </w:rPr>
                <w:t>, переглянути розгорнуту довідку.</w:t>
              </w:r>
            </w:ins>
          </w:p>
        </w:tc>
        <w:tc>
          <w:tcPr>
            <w:tcW w:w="765" w:type="dxa"/>
            <w:tcPrChange w:id="672" w:author="Yuri Panasenco" w:date="2017-11-24T06:13:00Z">
              <w:tcPr>
                <w:tcW w:w="765" w:type="dxa"/>
              </w:tcPr>
            </w:tcPrChange>
          </w:tcPr>
          <w:p w14:paraId="5FDD9818" w14:textId="6C040E30" w:rsidR="00A1127D" w:rsidRPr="00C13E07" w:rsidRDefault="00A1127D" w:rsidP="00C13E07">
            <w:pPr>
              <w:pStyle w:val="af0"/>
              <w:spacing w:line="240" w:lineRule="atLeast"/>
              <w:ind w:firstLine="0"/>
              <w:rPr>
                <w:ins w:id="673" w:author="Yuri Panasenco" w:date="2017-11-24T05:39:00Z"/>
                <w:rFonts w:cs="Times New Roman"/>
                <w:sz w:val="24"/>
                <w:szCs w:val="24"/>
                <w:rPrChange w:id="674" w:author="Yuri Panasenco" w:date="2017-11-24T05:16:00Z">
                  <w:rPr>
                    <w:ins w:id="675" w:author="Yuri Panasenco" w:date="2017-11-24T05:39:00Z"/>
                    <w:rFonts w:cs="Times New Roman"/>
                    <w:sz w:val="24"/>
                    <w:szCs w:val="24"/>
                  </w:rPr>
                </w:rPrChange>
              </w:rPr>
            </w:pPr>
            <w:ins w:id="676" w:author="Yuri Panasenco" w:date="2017-11-24T06:10:00Z">
              <w:r>
                <w:rPr>
                  <w:rFonts w:cs="Times New Roman"/>
                  <w:sz w:val="24"/>
                  <w:szCs w:val="24"/>
                </w:rPr>
                <w:t>2/3</w:t>
              </w:r>
            </w:ins>
          </w:p>
        </w:tc>
      </w:tr>
    </w:tbl>
    <w:p w14:paraId="27AEFC73" w14:textId="77777777" w:rsidR="00D71C03" w:rsidRDefault="00D71C03" w:rsidP="00D71C03">
      <w:pPr>
        <w:pStyle w:val="af0"/>
        <w:ind w:firstLine="0"/>
        <w:rPr>
          <w:ins w:id="677" w:author="Yuri Panasenco" w:date="2017-11-24T05:54:00Z"/>
        </w:rPr>
        <w:pPrChange w:id="678" w:author="Yuri Panasenco" w:date="2017-11-24T05:54:00Z">
          <w:pPr>
            <w:pStyle w:val="af0"/>
            <w:jc w:val="center"/>
          </w:pPr>
        </w:pPrChange>
      </w:pPr>
    </w:p>
    <w:p w14:paraId="7F1795C6" w14:textId="77777777" w:rsidR="00D71C03" w:rsidRDefault="00D71C03" w:rsidP="00D71C03">
      <w:pPr>
        <w:pStyle w:val="af0"/>
        <w:rPr>
          <w:ins w:id="679" w:author="Yuri Panasenco" w:date="2017-11-24T05:55:00Z"/>
        </w:rPr>
        <w:pPrChange w:id="680" w:author="Yuri Panasenco" w:date="2017-11-24T05:55:00Z">
          <w:pPr>
            <w:pStyle w:val="af0"/>
            <w:jc w:val="center"/>
          </w:pPr>
        </w:pPrChange>
      </w:pPr>
    </w:p>
    <w:p w14:paraId="46D9D081" w14:textId="77777777" w:rsidR="00D71C03" w:rsidRDefault="00D71C03">
      <w:pPr>
        <w:rPr>
          <w:ins w:id="681" w:author="Yuri Panasenco" w:date="2017-11-24T05:55:00Z"/>
          <w:rFonts w:ascii="Times New Roman" w:hAnsi="Times New Roman"/>
          <w:sz w:val="28"/>
          <w:lang w:val="uk-UA" w:eastAsia="ru-RU"/>
        </w:rPr>
      </w:pPr>
      <w:ins w:id="682" w:author="Yuri Panasenco" w:date="2017-11-24T05:55:00Z">
        <w:r>
          <w:br w:type="page"/>
        </w:r>
      </w:ins>
    </w:p>
    <w:p w14:paraId="2D20BD35" w14:textId="77777777" w:rsidR="00D71C03" w:rsidRDefault="00D71C03" w:rsidP="00D71C03">
      <w:pPr>
        <w:pStyle w:val="af0"/>
        <w:rPr>
          <w:ins w:id="683" w:author="Yuri Panasenco" w:date="2017-11-24T05:55:00Z"/>
        </w:rPr>
        <w:pPrChange w:id="684" w:author="Yuri Panasenco" w:date="2017-11-24T05:55:00Z">
          <w:pPr>
            <w:pStyle w:val="af0"/>
            <w:jc w:val="center"/>
          </w:pPr>
        </w:pPrChange>
      </w:pPr>
      <w:ins w:id="685" w:author="Yuri Panasenco" w:date="2017-11-24T05:55:00Z">
        <w:r>
          <w:t xml:space="preserve">Відповідно до створено </w:t>
        </w:r>
        <w:r w:rsidRPr="00C64373">
          <w:rPr>
            <w:lang w:val="en-US"/>
          </w:rPr>
          <w:t>Project</w:t>
        </w:r>
        <w:r w:rsidRPr="00C13E07">
          <w:t xml:space="preserve"> </w:t>
        </w:r>
        <w:r w:rsidRPr="00C64373">
          <w:rPr>
            <w:lang w:val="en-US"/>
          </w:rPr>
          <w:t>Backlog</w:t>
        </w:r>
        <w:r>
          <w:t xml:space="preserve"> було створено спринти рисунок 1. </w:t>
        </w:r>
      </w:ins>
    </w:p>
    <w:p w14:paraId="5C0753A6" w14:textId="77777777" w:rsidR="00D71C03" w:rsidRDefault="00D71C03" w:rsidP="00D71C03">
      <w:pPr>
        <w:pStyle w:val="af0"/>
        <w:ind w:firstLine="0"/>
        <w:rPr>
          <w:ins w:id="686" w:author="Yuri Panasenco" w:date="2017-11-24T05:56:00Z"/>
          <w:lang w:val="en-US"/>
        </w:rPr>
        <w:pPrChange w:id="687" w:author="Yuri Panasenco" w:date="2017-11-24T05:55:00Z">
          <w:pPr>
            <w:pStyle w:val="af0"/>
            <w:jc w:val="center"/>
          </w:pPr>
        </w:pPrChange>
      </w:pPr>
      <w:ins w:id="688" w:author="Yuri Panasenco" w:date="2017-11-24T05:56:00Z">
        <w:r>
          <w:rPr>
            <w:noProof/>
            <w:lang w:val="ru-RU"/>
          </w:rPr>
          <w:drawing>
            <wp:inline distT="0" distB="0" distL="0" distR="0" wp14:anchorId="30B99846" wp14:editId="5B137784">
              <wp:extent cx="6300470" cy="3688715"/>
              <wp:effectExtent l="0" t="0" r="5080" b="6985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0470" cy="36887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020E664" w14:textId="77777777" w:rsidR="00D71C03" w:rsidRDefault="00D71C03" w:rsidP="00D71C03">
      <w:pPr>
        <w:pStyle w:val="af0"/>
        <w:ind w:firstLine="0"/>
        <w:jc w:val="center"/>
        <w:rPr>
          <w:ins w:id="689" w:author="Yuri Panasenco" w:date="2017-11-24T05:56:00Z"/>
          <w:lang w:val="en-US"/>
        </w:rPr>
        <w:pPrChange w:id="690" w:author="Yuri Panasenco" w:date="2017-11-24T05:56:00Z">
          <w:pPr>
            <w:pStyle w:val="af0"/>
            <w:jc w:val="center"/>
          </w:pPr>
        </w:pPrChange>
      </w:pPr>
      <w:ins w:id="691" w:author="Yuri Panasenco" w:date="2017-11-24T05:56:00Z">
        <w:r>
          <w:t xml:space="preserve">Рисунок 1 – планування спринту відповідно </w:t>
        </w:r>
        <w:r w:rsidRPr="00C64373">
          <w:rPr>
            <w:lang w:val="en-US"/>
          </w:rPr>
          <w:t>Project</w:t>
        </w:r>
        <w:r w:rsidRPr="00C13E07">
          <w:t xml:space="preserve"> </w:t>
        </w:r>
        <w:r w:rsidRPr="00C64373">
          <w:rPr>
            <w:lang w:val="en-US"/>
          </w:rPr>
          <w:t>Backlog</w:t>
        </w:r>
      </w:ins>
    </w:p>
    <w:p w14:paraId="29335110" w14:textId="77777777" w:rsidR="00D71C03" w:rsidRPr="006219D5" w:rsidRDefault="00D71C03" w:rsidP="00D71C03">
      <w:pPr>
        <w:pStyle w:val="af0"/>
        <w:rPr>
          <w:lang w:val="en-US"/>
          <w:rPrChange w:id="692" w:author="Yuri Panasenco" w:date="2017-11-24T06:00:00Z">
            <w:rPr/>
          </w:rPrChange>
        </w:rPr>
        <w:pPrChange w:id="693" w:author="Yuri Panasenco" w:date="2017-11-24T05:56:00Z">
          <w:pPr>
            <w:pStyle w:val="af0"/>
            <w:jc w:val="center"/>
          </w:pPr>
        </w:pPrChange>
      </w:pPr>
      <w:ins w:id="694" w:author="Yuri Panasenco" w:date="2017-11-24T05:56:00Z">
        <w:r>
          <w:t>Висновки:</w:t>
        </w:r>
      </w:ins>
      <w:ins w:id="695" w:author="Yuri Panasenco" w:date="2017-11-24T05:59:00Z">
        <w:r w:rsidR="006219D5">
          <w:t xml:space="preserve"> в результаті проведеної роботи, було розроблено </w:t>
        </w:r>
        <w:r w:rsidR="006219D5" w:rsidRPr="00C64373">
          <w:rPr>
            <w:lang w:val="en-US"/>
          </w:rPr>
          <w:t>Project</w:t>
        </w:r>
        <w:r w:rsidR="006219D5" w:rsidRPr="00C13E07">
          <w:t xml:space="preserve"> </w:t>
        </w:r>
        <w:r w:rsidR="006219D5" w:rsidRPr="00C64373">
          <w:rPr>
            <w:lang w:val="en-US"/>
          </w:rPr>
          <w:t>Backlog</w:t>
        </w:r>
        <w:r w:rsidR="006219D5">
          <w:t xml:space="preserve">, та сплановано </w:t>
        </w:r>
        <w:r w:rsidR="006219D5">
          <w:rPr>
            <w:lang w:val="en-US"/>
          </w:rPr>
          <w:t>Sprints</w:t>
        </w:r>
        <w:r w:rsidR="006219D5">
          <w:t>. Для планування використовувалась система керування проектами</w:t>
        </w:r>
      </w:ins>
      <w:ins w:id="696" w:author="Yuri Panasenco" w:date="2017-11-24T06:00:00Z">
        <w:r w:rsidR="006219D5">
          <w:rPr>
            <w:lang w:val="ru-RU"/>
          </w:rPr>
          <w:t xml:space="preserve"> </w:t>
        </w:r>
        <w:r w:rsidR="006219D5">
          <w:rPr>
            <w:lang w:val="en-US"/>
          </w:rPr>
          <w:t>Redmine.</w:t>
        </w:r>
      </w:ins>
      <w:bookmarkStart w:id="697" w:name="_GoBack"/>
      <w:bookmarkEnd w:id="697"/>
    </w:p>
    <w:sectPr w:rsidR="00D71C03" w:rsidRPr="006219D5" w:rsidSect="00A00141">
      <w:headerReference w:type="default" r:id="rId9"/>
      <w:footerReference w:type="default" r:id="rId10"/>
      <w:headerReference w:type="first" r:id="rId11"/>
      <w:pgSz w:w="11906" w:h="16838"/>
      <w:pgMar w:top="567" w:right="566" w:bottom="1134" w:left="1418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05B43" w14:textId="77777777" w:rsidR="00C13E07" w:rsidRDefault="00C13E07" w:rsidP="00961F80">
      <w:r>
        <w:separator/>
      </w:r>
    </w:p>
  </w:endnote>
  <w:endnote w:type="continuationSeparator" w:id="0">
    <w:p w14:paraId="214C74CC" w14:textId="77777777" w:rsidR="00C13E07" w:rsidRDefault="00C13E07" w:rsidP="0096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1E0DB" w14:textId="77777777" w:rsidR="0053508E" w:rsidRPr="00F0748A" w:rsidRDefault="0053508E" w:rsidP="00944D87">
    <w:pPr>
      <w:pStyle w:val="aa"/>
      <w:spacing w:before="120" w:after="240"/>
      <w:rPr>
        <w:rFonts w:ascii="Arial" w:hAnsi="Arial" w:cs="Arial"/>
        <w:i/>
        <w:sz w:val="20"/>
        <w:szCs w:val="20"/>
      </w:rPr>
    </w:pPr>
    <w:r>
      <w:rPr>
        <w:rFonts w:ascii="Times New Roman" w:hAnsi="Times New Roman" w:cs="Times New Roman"/>
      </w:rPr>
      <w:t xml:space="preserve">                 </w:t>
    </w:r>
    <w:r w:rsidRPr="00F0748A">
      <w:rPr>
        <w:rFonts w:ascii="Arial" w:hAnsi="Arial" w:cs="Arial"/>
        <w:i/>
        <w:sz w:val="20"/>
        <w:szCs w:val="20"/>
      </w:rPr>
      <w:t xml:space="preserve">Панасанко Ю.                </w:t>
    </w:r>
    <w:r w:rsidRPr="00BE7D33">
      <w:rPr>
        <w:rFonts w:ascii="Arial" w:hAnsi="Arial" w:cs="Arial"/>
        <w:i/>
        <w:sz w:val="14"/>
        <w:szCs w:val="14"/>
      </w:rPr>
      <w:t xml:space="preserve"> </w:t>
    </w:r>
    <w:r w:rsidRPr="00BE7D33">
      <w:rPr>
        <w:rFonts w:ascii="Arial" w:hAnsi="Arial" w:cs="Arial"/>
        <w:i/>
        <w:sz w:val="14"/>
        <w:szCs w:val="14"/>
        <w:lang w:val="uk-UA"/>
      </w:rPr>
      <w:fldChar w:fldCharType="begin"/>
    </w:r>
    <w:r w:rsidRPr="00BE7D33">
      <w:rPr>
        <w:rFonts w:ascii="Arial" w:hAnsi="Arial" w:cs="Arial"/>
        <w:i/>
        <w:sz w:val="14"/>
        <w:szCs w:val="14"/>
        <w:lang w:val="uk-UA"/>
      </w:rPr>
      <w:instrText xml:space="preserve"> TIME \@ "dd.MM.yy" </w:instrText>
    </w:r>
    <w:r w:rsidRPr="00BE7D33">
      <w:rPr>
        <w:rFonts w:ascii="Arial" w:hAnsi="Arial" w:cs="Arial"/>
        <w:i/>
        <w:sz w:val="14"/>
        <w:szCs w:val="14"/>
        <w:lang w:val="uk-UA"/>
      </w:rPr>
      <w:fldChar w:fldCharType="separate"/>
    </w:r>
    <w:r w:rsidR="00C13E07">
      <w:rPr>
        <w:rFonts w:ascii="Arial" w:hAnsi="Arial" w:cs="Arial"/>
        <w:i/>
        <w:noProof/>
        <w:sz w:val="14"/>
        <w:szCs w:val="14"/>
        <w:lang w:val="uk-UA"/>
      </w:rPr>
      <w:t>24.11.17</w:t>
    </w:r>
    <w:r w:rsidRPr="00BE7D33">
      <w:rPr>
        <w:rFonts w:ascii="Arial" w:hAnsi="Arial" w:cs="Arial"/>
        <w:i/>
        <w:sz w:val="14"/>
        <w:szCs w:val="14"/>
        <w:lang w:val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534DA" w14:textId="77777777" w:rsidR="00C13E07" w:rsidRDefault="00C13E07" w:rsidP="00961F80">
      <w:r>
        <w:separator/>
      </w:r>
    </w:p>
  </w:footnote>
  <w:footnote w:type="continuationSeparator" w:id="0">
    <w:p w14:paraId="22DB87DE" w14:textId="77777777" w:rsidR="00C13E07" w:rsidRDefault="00C13E07" w:rsidP="00961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86F28" w14:textId="77777777" w:rsidR="0053508E" w:rsidRDefault="0053508E" w:rsidP="0077029E">
    <w:pPr>
      <w:pStyle w:val="a8"/>
      <w:tabs>
        <w:tab w:val="clear" w:pos="9355"/>
        <w:tab w:val="right" w:pos="9356"/>
      </w:tabs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0CC2D0AB" wp14:editId="28CBE3D3">
              <wp:simplePos x="0" y="0"/>
              <wp:positionH relativeFrom="page">
                <wp:posOffset>733425</wp:posOffset>
              </wp:positionH>
              <wp:positionV relativeFrom="page">
                <wp:posOffset>190500</wp:posOffset>
              </wp:positionV>
              <wp:extent cx="6591300" cy="11447145"/>
              <wp:effectExtent l="0" t="0" r="19050" b="1905"/>
              <wp:wrapNone/>
              <wp:docPr id="20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300" cy="11447145"/>
                        <a:chOff x="0" y="0"/>
                        <a:chExt cx="20000" cy="22304"/>
                      </a:xfrm>
                    </wpg:grpSpPr>
                    <wps:wsp>
                      <wps:cNvPr id="2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82633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5AE3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166EE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BF6B7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7E456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D72A4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59468032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Arial" w:hAnsi="Arial" w:cs="Arial"/>
                                <w:i/>
                              </w:rPr>
                            </w:sdtEndPr>
                            <w:sdtContent>
                              <w:p w14:paraId="35FAC6E0" w14:textId="237D119D" w:rsidR="0053508E" w:rsidRPr="00F0748A" w:rsidRDefault="0053508E" w:rsidP="00961F80">
                                <w:pPr>
                                  <w:pStyle w:val="aa"/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begin"/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instrText>PAGE   \* MERGEFORMAT</w:instrTex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separate"/>
                                </w:r>
                                <w:r w:rsidR="00A1127D">
                                  <w:rPr>
                                    <w:rFonts w:ascii="Arial" w:hAnsi="Arial" w:cs="Arial"/>
                                    <w:i/>
                                    <w:noProof/>
                                  </w:rPr>
                                  <w:t>4</w: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70AC4189" w14:textId="77777777" w:rsidR="0053508E" w:rsidRPr="00C7777D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18"/>
                          <a:ext cx="11076" cy="3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27EC3" w14:textId="77777777" w:rsidR="00C13E07" w:rsidRPr="00C13E07" w:rsidRDefault="00C13E07" w:rsidP="00C13E07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121.21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57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ст.K1.0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  <w:t>3</w:t>
                            </w:r>
                          </w:p>
                          <w:p w14:paraId="3965B158" w14:textId="77777777" w:rsidR="00C13E07" w:rsidRDefault="00C13E07" w:rsidP="00C13E07"/>
                          <w:p w14:paraId="0D5140C8" w14:textId="77777777" w:rsidR="00C13E07" w:rsidRPr="00DC7041" w:rsidRDefault="00C13E07" w:rsidP="00C13E07">
                            <w:pPr>
                              <w:jc w:val="center"/>
                            </w:pPr>
                          </w:p>
                          <w:p w14:paraId="012EFAE6" w14:textId="77777777" w:rsidR="0053508E" w:rsidRPr="00E62388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C2D0AB" id="Группа 20" o:spid="_x0000_s1026" style="position:absolute;left:0;text-align:left;margin-left:57.75pt;margin-top:15pt;width:519pt;height:901.35pt;z-index:251661312;mso-position-horizontal-relative:page;mso-position-vertical-relative:page" coordsize="20000,2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38F82633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4175AE3D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4FE166EE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681BF6B7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60A7E456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3CED72A4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sdt>
                      <w:sdtPr>
                        <w:id w:val="59468032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Arial" w:hAnsi="Arial" w:cs="Arial"/>
                          <w:i/>
                        </w:rPr>
                      </w:sdtEndPr>
                      <w:sdtContent>
                        <w:p w14:paraId="35FAC6E0" w14:textId="237D119D" w:rsidR="0053508E" w:rsidRPr="00F0748A" w:rsidRDefault="0053508E" w:rsidP="00961F80">
                          <w:pPr>
                            <w:pStyle w:val="aa"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begin"/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instrText>PAGE   \* MERGEFORMAT</w:instrTex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separate"/>
                          </w:r>
                          <w:r w:rsidR="00A1127D">
                            <w:rPr>
                              <w:rFonts w:ascii="Arial" w:hAnsi="Arial" w:cs="Arial"/>
                              <w:i/>
                              <w:noProof/>
                            </w:rPr>
                            <w:t>4</w: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end"/>
                          </w:r>
                        </w:p>
                      </w:sdtContent>
                    </w:sdt>
                    <w:p w14:paraId="70AC4189" w14:textId="77777777" w:rsidR="0053508E" w:rsidRPr="00C7777D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18;width:1107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F227EC3" w14:textId="77777777" w:rsidR="00C13E07" w:rsidRPr="00C13E07" w:rsidRDefault="00C13E07" w:rsidP="00C13E07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121.21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57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ст.K1.0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  <w:t>3</w:t>
                      </w:r>
                    </w:p>
                    <w:p w14:paraId="3965B158" w14:textId="77777777" w:rsidR="00C13E07" w:rsidRDefault="00C13E07" w:rsidP="00C13E07"/>
                    <w:p w14:paraId="0D5140C8" w14:textId="77777777" w:rsidR="00C13E07" w:rsidRPr="00DC7041" w:rsidRDefault="00C13E07" w:rsidP="00C13E07">
                      <w:pPr>
                        <w:jc w:val="center"/>
                      </w:pPr>
                    </w:p>
                    <w:p w14:paraId="012EFAE6" w14:textId="77777777" w:rsidR="0053508E" w:rsidRPr="00E62388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F9944" w14:textId="77777777" w:rsidR="0053508E" w:rsidRDefault="0053508E" w:rsidP="0077029E">
    <w:pPr>
      <w:pStyle w:val="a8"/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0EFD5DE" wp14:editId="7BEC72AC">
              <wp:simplePos x="0" y="0"/>
              <wp:positionH relativeFrom="page">
                <wp:posOffset>704850</wp:posOffset>
              </wp:positionH>
              <wp:positionV relativeFrom="page">
                <wp:posOffset>180975</wp:posOffset>
              </wp:positionV>
              <wp:extent cx="6666865" cy="10322560"/>
              <wp:effectExtent l="0" t="0" r="19685" b="21590"/>
              <wp:wrapNone/>
              <wp:docPr id="40" name="Группа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22560"/>
                        <a:chOff x="0" y="0"/>
                        <a:chExt cx="20000" cy="20000"/>
                      </a:xfrm>
                    </wpg:grpSpPr>
                    <wps:wsp>
                      <wps:cNvPr id="4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E8A09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3A54B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8209E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DCBEF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3AAAB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2B34F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9983B" w14:textId="5D636D4A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A1127D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2D0FB" w14:textId="77777777" w:rsidR="0053508E" w:rsidRPr="00C13E07" w:rsidRDefault="00C13E07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121.21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57ст.K1.0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  <w:t>3</w:t>
                            </w:r>
                          </w:p>
                          <w:p w14:paraId="1EA81017" w14:textId="77777777" w:rsidR="0053508E" w:rsidRDefault="0053508E" w:rsidP="00F0748A"/>
                          <w:p w14:paraId="307E1334" w14:textId="77777777" w:rsidR="0053508E" w:rsidRPr="00DC7041" w:rsidRDefault="0053508E" w:rsidP="00961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5F740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F5D1C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</w:pPr>
                              <w:r w:rsidRPr="00F0748A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 xml:space="preserve">Панасенко Ю. </w:t>
                              </w:r>
                              <w:r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  <w:r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8A6CC" w14:textId="77777777" w:rsidR="0053508E" w:rsidRDefault="0053508E" w:rsidP="00961F80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13B0A" w14:textId="77777777" w:rsidR="0053508E" w:rsidRPr="008106F7" w:rsidRDefault="00C13E07" w:rsidP="00961F80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lang w:val="uk-UA"/>
                                </w:rPr>
                                <w:t>Бакуменко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E4587" w14:textId="77777777" w:rsidR="00C13E07" w:rsidRDefault="00C13E07" w:rsidP="00C13E07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Перевір.</w:t>
                              </w:r>
                            </w:p>
                            <w:p w14:paraId="134E444E" w14:textId="77777777" w:rsidR="0053508E" w:rsidRPr="00DC7041" w:rsidRDefault="0053508E" w:rsidP="00C13E0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214EE" w14:textId="77777777" w:rsidR="0053508E" w:rsidRPr="00C13E07" w:rsidRDefault="00C13E07" w:rsidP="00961F80">
                              <w:pPr>
                                <w:rPr>
                                  <w:rFonts w:cstheme="minorHAnsi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C13E07">
                                <w:rPr>
                                  <w:rFonts w:cstheme="minorHAnsi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  <w:t>Понамаренко Т.В.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4BA05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F1A07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0DB97A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58307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8AC08" w14:textId="77777777" w:rsidR="0053508E" w:rsidRDefault="00C13E07" w:rsidP="00C13E07">
                            <w:pPr>
                              <w:pStyle w:val="af0"/>
                              <w:ind w:firstLine="0"/>
                              <w:jc w:val="center"/>
                            </w:pPr>
                            <w:r w:rsidRPr="00C64373">
                              <w:rPr>
                                <w:iCs/>
                                <w:szCs w:val="28"/>
                              </w:rPr>
                              <w:t>Розробка проектних Backlogів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C7998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DCA27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06783" w14:textId="77777777" w:rsidR="0053508E" w:rsidRPr="0016009C" w:rsidRDefault="0053508E" w:rsidP="00961F80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008"/>
                          <a:ext cx="5609" cy="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C4571" w14:textId="77777777" w:rsidR="0053508E" w:rsidRPr="00C35E8B" w:rsidRDefault="0053508E" w:rsidP="00724D0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ru-RU"/>
                              </w:rPr>
                            </w:pPr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НУК ім. адм. А.С. Макарова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EFD5DE" id="Группа 40" o:spid="_x0000_s1046" style="position:absolute;left:0;text-align:left;margin-left:55.5pt;margin-top:14.25pt;width:524.95pt;height:812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KmxAAAANsAAAAPAAAAZHJzL2Rvd25yZXYueG1sRI/NasMw&#10;EITvgbyD2EJuiexSSu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HcNgqb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1B8E8A09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963A54B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61B8209E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712DCBEF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5BF3AAAB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BE2B34F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6809983B" w14:textId="5D636D4A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A1127D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CD2D0FB" w14:textId="77777777" w:rsidR="0053508E" w:rsidRPr="00C13E07" w:rsidRDefault="00C13E07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121.21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57ст.K1.0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  <w:t>3</w:t>
                      </w:r>
                    </w:p>
                    <w:p w14:paraId="1EA81017" w14:textId="77777777" w:rsidR="0053508E" w:rsidRDefault="0053508E" w:rsidP="00F0748A"/>
                    <w:p w14:paraId="307E1334" w14:textId="77777777" w:rsidR="0053508E" w:rsidRPr="00DC7041" w:rsidRDefault="0053508E" w:rsidP="00961F80">
                      <w:pPr>
                        <w:jc w:val="center"/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5F5F740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Розроб.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287F5D1C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18"/>
                            <w:lang w:val="en-US"/>
                          </w:rPr>
                        </w:pPr>
                        <w:r w:rsidRPr="00F0748A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 xml:space="preserve">Панасенко Ю. </w:t>
                        </w:r>
                        <w:r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  <w:r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2E98A6CC" w14:textId="77777777" w:rsidR="0053508E" w:rsidRDefault="0053508E" w:rsidP="00961F80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0D613B0A" w14:textId="77777777" w:rsidR="0053508E" w:rsidRPr="008106F7" w:rsidRDefault="00C13E07" w:rsidP="00961F80">
                        <w:pPr>
                          <w:rPr>
                            <w:rFonts w:ascii="Arial" w:hAnsi="Arial" w:cs="Arial"/>
                            <w:i/>
                            <w:sz w:val="20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  <w:lang w:val="uk-UA"/>
                          </w:rPr>
                          <w:t>Бакуменко С.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5BCE4587" w14:textId="77777777" w:rsidR="00C13E07" w:rsidRDefault="00C13E07" w:rsidP="00C13E07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Перевір.</w:t>
                        </w:r>
                      </w:p>
                      <w:p w14:paraId="134E444E" w14:textId="77777777" w:rsidR="0053508E" w:rsidRPr="00DC7041" w:rsidRDefault="0053508E" w:rsidP="00C13E07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417214EE" w14:textId="77777777" w:rsidR="0053508E" w:rsidRPr="00C13E07" w:rsidRDefault="00C13E07" w:rsidP="00961F80">
                        <w:pPr>
                          <w:rPr>
                            <w:rFonts w:cstheme="minorHAnsi"/>
                            <w:i/>
                            <w:sz w:val="16"/>
                            <w:szCs w:val="16"/>
                            <w:lang w:val="uk-UA"/>
                          </w:rPr>
                        </w:pPr>
                        <w:r w:rsidRPr="00C13E07">
                          <w:rPr>
                            <w:rFonts w:cstheme="minorHAnsi"/>
                            <w:i/>
                            <w:sz w:val="16"/>
                            <w:szCs w:val="16"/>
                            <w:lang w:val="uk-UA"/>
                          </w:rPr>
                          <w:t>Понамаренко Т.В.</w:t>
                        </w: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34B4BA05" w14:textId="77777777" w:rsidR="0053508E" w:rsidRPr="00DC7041" w:rsidRDefault="0053508E" w:rsidP="00961F80"/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068F1A07" w14:textId="77777777" w:rsidR="0053508E" w:rsidRPr="00DC7041" w:rsidRDefault="0053508E" w:rsidP="00961F80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2F0DB97A" w14:textId="77777777" w:rsidR="0053508E" w:rsidRPr="00DC7041" w:rsidRDefault="0053508E" w:rsidP="00961F80"/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2D458307" w14:textId="77777777" w:rsidR="0053508E" w:rsidRPr="00DC7041" w:rsidRDefault="0053508E" w:rsidP="00961F80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16A8AC08" w14:textId="77777777" w:rsidR="0053508E" w:rsidRDefault="00C13E07" w:rsidP="00C13E07">
                      <w:pPr>
                        <w:pStyle w:val="af0"/>
                        <w:ind w:firstLine="0"/>
                        <w:jc w:val="center"/>
                      </w:pPr>
                      <w:r w:rsidRPr="00C64373">
                        <w:rPr>
                          <w:iCs/>
                          <w:szCs w:val="28"/>
                        </w:rPr>
                        <w:t>Розробка проектних Backlogів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24DC7998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3BFDCA27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62706783" w14:textId="77777777" w:rsidR="0053508E" w:rsidRPr="0016009C" w:rsidRDefault="0053508E" w:rsidP="00961F80">
                      <w:pPr>
                        <w:pStyle w:val="a8"/>
                        <w:jc w:val="center"/>
                        <w:rPr>
                          <w:sz w:val="18"/>
                          <w:lang w:val="uk-UA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rect id="Rectangle 50" o:spid="_x0000_s1095" style="position:absolute;left:14295;top:19008;width:5609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6C2C4571" w14:textId="77777777" w:rsidR="0053508E" w:rsidRPr="00C35E8B" w:rsidRDefault="0053508E" w:rsidP="00724D0D">
                      <w:pPr>
                        <w:jc w:val="center"/>
                        <w:rPr>
                          <w:rFonts w:ascii="Arial" w:hAnsi="Arial" w:cs="Arial"/>
                          <w:i/>
                          <w:lang w:val="ru-RU"/>
                        </w:rPr>
                      </w:pPr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НУК ім. адм. А.С. Макарова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50F"/>
    <w:multiLevelType w:val="hybridMultilevel"/>
    <w:tmpl w:val="CEB21C3E"/>
    <w:lvl w:ilvl="0" w:tplc="5D6EAB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C0D131D"/>
    <w:multiLevelType w:val="hybridMultilevel"/>
    <w:tmpl w:val="11B6E324"/>
    <w:lvl w:ilvl="0" w:tplc="E04E97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04F4C98"/>
    <w:multiLevelType w:val="hybridMultilevel"/>
    <w:tmpl w:val="69346D5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9417A15"/>
    <w:multiLevelType w:val="hybridMultilevel"/>
    <w:tmpl w:val="36C21748"/>
    <w:lvl w:ilvl="0" w:tplc="41C6AD3A">
      <w:start w:val="1"/>
      <w:numFmt w:val="bullet"/>
      <w:lvlText w:val="-"/>
      <w:lvlJc w:val="left"/>
      <w:pPr>
        <w:ind w:left="12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1FB768BE"/>
    <w:multiLevelType w:val="hybridMultilevel"/>
    <w:tmpl w:val="B5C82EAA"/>
    <w:lvl w:ilvl="0" w:tplc="B464DE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1834503"/>
    <w:multiLevelType w:val="multilevel"/>
    <w:tmpl w:val="BA8AD76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6" w15:restartNumberingAfterBreak="0">
    <w:nsid w:val="2309405C"/>
    <w:multiLevelType w:val="multilevel"/>
    <w:tmpl w:val="42DA0350"/>
    <w:lvl w:ilvl="0">
      <w:start w:val="2"/>
      <w:numFmt w:val="decimal"/>
      <w:lvlText w:val="%1."/>
      <w:lvlJc w:val="left"/>
      <w:pPr>
        <w:ind w:left="448" w:hanging="4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8" w:hanging="448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016" w:hanging="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8" w:hanging="4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28" w:hanging="4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8" w:hanging="4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68" w:hanging="44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88" w:hanging="44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08" w:hanging="448"/>
      </w:pPr>
      <w:rPr>
        <w:rFonts w:hint="default"/>
      </w:rPr>
    </w:lvl>
  </w:abstractNum>
  <w:abstractNum w:abstractNumId="7" w15:restartNumberingAfterBreak="0">
    <w:nsid w:val="38C75841"/>
    <w:multiLevelType w:val="hybridMultilevel"/>
    <w:tmpl w:val="87764F22"/>
    <w:lvl w:ilvl="0" w:tplc="A59C05C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3C04350B"/>
    <w:multiLevelType w:val="hybridMultilevel"/>
    <w:tmpl w:val="94341AF8"/>
    <w:lvl w:ilvl="0" w:tplc="B06EDA5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3E4F2D64"/>
    <w:multiLevelType w:val="multilevel"/>
    <w:tmpl w:val="50B0EE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46AE32FE"/>
    <w:multiLevelType w:val="hybridMultilevel"/>
    <w:tmpl w:val="1466F65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98A71C8"/>
    <w:multiLevelType w:val="hybridMultilevel"/>
    <w:tmpl w:val="B242087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063260A"/>
    <w:multiLevelType w:val="multilevel"/>
    <w:tmpl w:val="B920A2B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3" w15:restartNumberingAfterBreak="0">
    <w:nsid w:val="57A818C6"/>
    <w:multiLevelType w:val="multilevel"/>
    <w:tmpl w:val="13E20D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4" w15:restartNumberingAfterBreak="0">
    <w:nsid w:val="5CAA1FF3"/>
    <w:multiLevelType w:val="hybridMultilevel"/>
    <w:tmpl w:val="E44A9B7A"/>
    <w:lvl w:ilvl="0" w:tplc="0ABE9042">
      <w:start w:val="2"/>
      <w:numFmt w:val="bullet"/>
      <w:pStyle w:val="a"/>
      <w:lvlText w:val="-"/>
      <w:lvlJc w:val="left"/>
      <w:pPr>
        <w:ind w:left="1429" w:hanging="360"/>
      </w:pPr>
      <w:rPr>
        <w:rFonts w:ascii="Courier New" w:eastAsia="Times New Roman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0D1157"/>
    <w:multiLevelType w:val="hybridMultilevel"/>
    <w:tmpl w:val="B2C82EFE"/>
    <w:lvl w:ilvl="0" w:tplc="AC1C30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6127F2A"/>
    <w:multiLevelType w:val="hybridMultilevel"/>
    <w:tmpl w:val="64685A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BD05A7F"/>
    <w:multiLevelType w:val="hybridMultilevel"/>
    <w:tmpl w:val="B2F04F70"/>
    <w:lvl w:ilvl="0" w:tplc="CC2C47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73D46006"/>
    <w:multiLevelType w:val="hybridMultilevel"/>
    <w:tmpl w:val="288CDB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7A210A15"/>
    <w:multiLevelType w:val="hybridMultilevel"/>
    <w:tmpl w:val="D60C0CD2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14"/>
  </w:num>
  <w:num w:numId="6">
    <w:abstractNumId w:val="2"/>
  </w:num>
  <w:num w:numId="7">
    <w:abstractNumId w:val="11"/>
  </w:num>
  <w:num w:numId="8">
    <w:abstractNumId w:val="19"/>
  </w:num>
  <w:num w:numId="9">
    <w:abstractNumId w:val="10"/>
  </w:num>
  <w:num w:numId="10">
    <w:abstractNumId w:val="16"/>
  </w:num>
  <w:num w:numId="11">
    <w:abstractNumId w:val="18"/>
  </w:num>
  <w:num w:numId="12">
    <w:abstractNumId w:val="13"/>
  </w:num>
  <w:num w:numId="13">
    <w:abstractNumId w:val="12"/>
  </w:num>
  <w:num w:numId="14">
    <w:abstractNumId w:val="0"/>
  </w:num>
  <w:num w:numId="15">
    <w:abstractNumId w:val="17"/>
  </w:num>
  <w:num w:numId="16">
    <w:abstractNumId w:val="6"/>
  </w:num>
  <w:num w:numId="17">
    <w:abstractNumId w:val="4"/>
  </w:num>
  <w:num w:numId="18">
    <w:abstractNumId w:val="7"/>
  </w:num>
  <w:num w:numId="19">
    <w:abstractNumId w:val="15"/>
  </w:num>
  <w:num w:numId="2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uri Panasenco">
    <w15:presenceInfo w15:providerId="Windows Live" w15:userId="75c98552b54634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revisionView w:markup="0"/>
  <w:trackRevision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4"/>
    <w:rsid w:val="00014065"/>
    <w:rsid w:val="00045FC5"/>
    <w:rsid w:val="000506C6"/>
    <w:rsid w:val="000521CD"/>
    <w:rsid w:val="001255A8"/>
    <w:rsid w:val="001610A8"/>
    <w:rsid w:val="001927D0"/>
    <w:rsid w:val="001E1D50"/>
    <w:rsid w:val="002A141F"/>
    <w:rsid w:val="002B3BA9"/>
    <w:rsid w:val="002C73E0"/>
    <w:rsid w:val="0031167A"/>
    <w:rsid w:val="0031702A"/>
    <w:rsid w:val="00343345"/>
    <w:rsid w:val="00344332"/>
    <w:rsid w:val="00347EB0"/>
    <w:rsid w:val="00397B78"/>
    <w:rsid w:val="003B4F50"/>
    <w:rsid w:val="003F316F"/>
    <w:rsid w:val="00446DEA"/>
    <w:rsid w:val="00461032"/>
    <w:rsid w:val="00462ACA"/>
    <w:rsid w:val="00484C59"/>
    <w:rsid w:val="004F5985"/>
    <w:rsid w:val="00524B16"/>
    <w:rsid w:val="0053508E"/>
    <w:rsid w:val="005727F0"/>
    <w:rsid w:val="00583C97"/>
    <w:rsid w:val="005A37E2"/>
    <w:rsid w:val="005B6B9D"/>
    <w:rsid w:val="005F1AD0"/>
    <w:rsid w:val="00605AD0"/>
    <w:rsid w:val="006219D5"/>
    <w:rsid w:val="00664FBC"/>
    <w:rsid w:val="00686D31"/>
    <w:rsid w:val="006B6FFA"/>
    <w:rsid w:val="00724D0D"/>
    <w:rsid w:val="007341BC"/>
    <w:rsid w:val="00757875"/>
    <w:rsid w:val="0077029E"/>
    <w:rsid w:val="007774A4"/>
    <w:rsid w:val="007A56F0"/>
    <w:rsid w:val="007F023C"/>
    <w:rsid w:val="008016B8"/>
    <w:rsid w:val="008106F7"/>
    <w:rsid w:val="00835F94"/>
    <w:rsid w:val="00896CE2"/>
    <w:rsid w:val="00906A74"/>
    <w:rsid w:val="00944D87"/>
    <w:rsid w:val="00961F80"/>
    <w:rsid w:val="00965B70"/>
    <w:rsid w:val="009830F5"/>
    <w:rsid w:val="009B437A"/>
    <w:rsid w:val="009D1E3A"/>
    <w:rsid w:val="009D31C6"/>
    <w:rsid w:val="00A00141"/>
    <w:rsid w:val="00A10AC5"/>
    <w:rsid w:val="00A1127D"/>
    <w:rsid w:val="00A906AB"/>
    <w:rsid w:val="00A914E5"/>
    <w:rsid w:val="00AC01A6"/>
    <w:rsid w:val="00AF2C44"/>
    <w:rsid w:val="00B5472D"/>
    <w:rsid w:val="00B66BD8"/>
    <w:rsid w:val="00BC78CA"/>
    <w:rsid w:val="00BE67DF"/>
    <w:rsid w:val="00BE7D33"/>
    <w:rsid w:val="00C122E1"/>
    <w:rsid w:val="00C13E07"/>
    <w:rsid w:val="00C15988"/>
    <w:rsid w:val="00C216DA"/>
    <w:rsid w:val="00C35E8B"/>
    <w:rsid w:val="00C436C4"/>
    <w:rsid w:val="00CD6ED7"/>
    <w:rsid w:val="00CF0CE8"/>
    <w:rsid w:val="00D344FB"/>
    <w:rsid w:val="00D6204C"/>
    <w:rsid w:val="00D71C03"/>
    <w:rsid w:val="00D8746D"/>
    <w:rsid w:val="00E04CD2"/>
    <w:rsid w:val="00EA3F6F"/>
    <w:rsid w:val="00EB1FAA"/>
    <w:rsid w:val="00F0748A"/>
    <w:rsid w:val="00F17C65"/>
    <w:rsid w:val="00F401DA"/>
    <w:rsid w:val="00F775CC"/>
    <w:rsid w:val="00FA25C6"/>
    <w:rsid w:val="00FC2AC4"/>
    <w:rsid w:val="00FF3CDE"/>
    <w:rsid w:val="73F79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37296"/>
  <w15:docId w15:val="{061D9102-E704-4A80-922B-E81ED3C7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4A4"/>
    <w:rPr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8106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106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аголовок1"/>
    <w:link w:val="a5"/>
    <w:qFormat/>
    <w:rsid w:val="007774A4"/>
    <w:rPr>
      <w:lang w:eastAsia="ru-RU"/>
    </w:rPr>
  </w:style>
  <w:style w:type="character" w:customStyle="1" w:styleId="a5">
    <w:name w:val="Без интервала Знак"/>
    <w:aliases w:val="Заголовок1 Знак"/>
    <w:basedOn w:val="a1"/>
    <w:link w:val="a4"/>
    <w:rsid w:val="007774A4"/>
    <w:rPr>
      <w:lang w:eastAsia="ru-RU"/>
    </w:rPr>
  </w:style>
  <w:style w:type="paragraph" w:styleId="a6">
    <w:name w:val="List Paragraph"/>
    <w:basedOn w:val="a0"/>
    <w:link w:val="a7"/>
    <w:uiPriority w:val="99"/>
    <w:qFormat/>
    <w:rsid w:val="007774A4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61F80"/>
  </w:style>
  <w:style w:type="paragraph" w:styleId="aa">
    <w:name w:val="footer"/>
    <w:basedOn w:val="a0"/>
    <w:link w:val="ab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61F80"/>
  </w:style>
  <w:style w:type="paragraph" w:customStyle="1" w:styleId="ac">
    <w:name w:val="Чертежный"/>
    <w:rsid w:val="00961F80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d">
    <w:name w:val="Table Grid"/>
    <w:basedOn w:val="a2"/>
    <w:uiPriority w:val="39"/>
    <w:rsid w:val="00192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99"/>
    <w:locked/>
    <w:rsid w:val="00397B78"/>
    <w:rPr>
      <w:lang w:val="en-US"/>
    </w:rPr>
  </w:style>
  <w:style w:type="character" w:styleId="ae">
    <w:name w:val="Hyperlink"/>
    <w:basedOn w:val="a1"/>
    <w:uiPriority w:val="99"/>
    <w:unhideWhenUsed/>
    <w:rsid w:val="00AF2C44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461032"/>
    <w:rPr>
      <w:color w:val="800080" w:themeColor="followedHyperlink"/>
      <w:u w:val="single"/>
    </w:rPr>
  </w:style>
  <w:style w:type="paragraph" w:customStyle="1" w:styleId="af0">
    <w:name w:val="Стандарт"/>
    <w:basedOn w:val="a4"/>
    <w:link w:val="af1"/>
    <w:qFormat/>
    <w:rsid w:val="008106F7"/>
    <w:pPr>
      <w:spacing w:line="360" w:lineRule="auto"/>
      <w:ind w:firstLine="851"/>
    </w:pPr>
    <w:rPr>
      <w:rFonts w:ascii="Times New Roman" w:hAnsi="Times New Roman"/>
      <w:sz w:val="28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af1">
    <w:name w:val="Стандарт Знак"/>
    <w:basedOn w:val="a5"/>
    <w:link w:val="af0"/>
    <w:rsid w:val="008106F7"/>
    <w:rPr>
      <w:rFonts w:ascii="Times New Roman" w:hAnsi="Times New Roman"/>
      <w:sz w:val="28"/>
      <w:lang w:val="uk-UA" w:eastAsia="ru-RU"/>
    </w:rPr>
  </w:style>
  <w:style w:type="paragraph" w:customStyle="1" w:styleId="af2">
    <w:name w:val="Заголовок(Стандарт)"/>
    <w:basedOn w:val="2"/>
    <w:link w:val="af3"/>
    <w:autoRedefine/>
    <w:qFormat/>
    <w:rsid w:val="008106F7"/>
    <w:pPr>
      <w:spacing w:before="0" w:line="360" w:lineRule="auto"/>
      <w:ind w:firstLine="851"/>
    </w:pPr>
    <w:rPr>
      <w:rFonts w:ascii="Times New Roman" w:hAnsi="Times New Roman"/>
      <w:color w:val="000000" w:themeColor="text1" w:themeShade="BF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af3">
    <w:name w:val="Заголовок(Стандарт) Знак"/>
    <w:basedOn w:val="20"/>
    <w:link w:val="af2"/>
    <w:rsid w:val="008106F7"/>
    <w:rPr>
      <w:rFonts w:ascii="Times New Roman" w:eastAsiaTheme="majorEastAsia" w:hAnsi="Times New Roman" w:cstheme="majorBidi"/>
      <w:color w:val="000000" w:themeColor="text1" w:themeShade="BF"/>
      <w:sz w:val="28"/>
      <w:szCs w:val="26"/>
      <w:lang w:val="uk-UA"/>
    </w:rPr>
  </w:style>
  <w:style w:type="paragraph" w:styleId="af4">
    <w:name w:val="TOC Heading"/>
    <w:basedOn w:val="1"/>
    <w:next w:val="a0"/>
    <w:uiPriority w:val="39"/>
    <w:unhideWhenUsed/>
    <w:qFormat/>
    <w:rsid w:val="008106F7"/>
    <w:pPr>
      <w:spacing w:line="259" w:lineRule="auto"/>
      <w:jc w:val="left"/>
      <w:outlineLvl w:val="9"/>
    </w:pPr>
    <w:rPr>
      <w:lang w:val="ru-RU" w:eastAsia="ru-RU"/>
    </w:rPr>
  </w:style>
  <w:style w:type="paragraph" w:styleId="21">
    <w:name w:val="toc 2"/>
    <w:basedOn w:val="a0"/>
    <w:next w:val="a0"/>
    <w:autoRedefine/>
    <w:uiPriority w:val="39"/>
    <w:unhideWhenUsed/>
    <w:rsid w:val="008106F7"/>
    <w:pPr>
      <w:spacing w:after="100"/>
      <w:ind w:left="220"/>
    </w:pPr>
  </w:style>
  <w:style w:type="paragraph" w:styleId="a">
    <w:name w:val="caption"/>
    <w:aliases w:val="Маркированый спиcок,Маркированый спивок"/>
    <w:basedOn w:val="a0"/>
    <w:qFormat/>
    <w:rsid w:val="008106F7"/>
    <w:pPr>
      <w:numPr>
        <w:numId w:val="5"/>
      </w:numPr>
      <w:spacing w:line="360" w:lineRule="auto"/>
      <w:ind w:left="709" w:firstLine="0"/>
      <w:jc w:val="left"/>
    </w:pPr>
    <w:rPr>
      <w:rFonts w:ascii="Times New Roman" w:eastAsia="Calibri" w:hAnsi="Times New Roman" w:cs="Times New Roman"/>
      <w:sz w:val="28"/>
      <w:szCs w:val="24"/>
      <w:lang w:val="uk-UA" w:eastAsia="ru-RU"/>
    </w:rPr>
  </w:style>
  <w:style w:type="character" w:customStyle="1" w:styleId="translation-chunk">
    <w:name w:val="translation-chunk"/>
    <w:basedOn w:val="a1"/>
    <w:rsid w:val="00B5472D"/>
  </w:style>
  <w:style w:type="character" w:customStyle="1" w:styleId="apple-converted-space">
    <w:name w:val="apple-converted-space"/>
    <w:basedOn w:val="a1"/>
    <w:rsid w:val="00014065"/>
  </w:style>
  <w:style w:type="paragraph" w:styleId="HTML">
    <w:name w:val="HTML Preformatted"/>
    <w:basedOn w:val="a0"/>
    <w:link w:val="HTML0"/>
    <w:uiPriority w:val="99"/>
    <w:semiHidden/>
    <w:unhideWhenUsed/>
    <w:rsid w:val="00045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45F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Balloon Text"/>
    <w:basedOn w:val="a0"/>
    <w:link w:val="af6"/>
    <w:uiPriority w:val="99"/>
    <w:semiHidden/>
    <w:unhideWhenUsed/>
    <w:rsid w:val="00C13E07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C13E0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A631A-21B1-4355-84D4-1910771FB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Panasenco</dc:creator>
  <cp:keywords/>
  <dc:description/>
  <cp:lastModifiedBy>Yuri Panasenco</cp:lastModifiedBy>
  <cp:revision>3</cp:revision>
  <cp:lastPrinted>2017-06-02T09:15:00Z</cp:lastPrinted>
  <dcterms:created xsi:type="dcterms:W3CDTF">2017-11-24T03:07:00Z</dcterms:created>
  <dcterms:modified xsi:type="dcterms:W3CDTF">2017-11-24T04:13:00Z</dcterms:modified>
</cp:coreProperties>
</file>